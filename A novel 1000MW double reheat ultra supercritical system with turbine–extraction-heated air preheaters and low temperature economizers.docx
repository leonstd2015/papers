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6833D" w14:textId="407F228D" w:rsidR="00176F3F" w:rsidRPr="00710B88" w:rsidDel="00AE33D9" w:rsidRDefault="009F301D" w:rsidP="009F301D">
      <w:pPr>
        <w:jc w:val="center"/>
        <w:rPr>
          <w:del w:id="0" w:author="lei zhang" w:date="2017-12-27T16:21:00Z"/>
          <w:rFonts w:ascii="Times New Roman" w:hAnsi="Times New Roman" w:cs="Times New Roman"/>
          <w:sz w:val="30"/>
          <w:szCs w:val="30"/>
        </w:rPr>
      </w:pPr>
      <w:del w:id="1" w:author="lei zhang" w:date="2017-12-27T16:21:00Z">
        <w:r w:rsidRPr="00710B88" w:rsidDel="00AE33D9">
          <w:rPr>
            <w:rFonts w:ascii="Times New Roman" w:hAnsi="Times New Roman" w:cs="Times New Roman"/>
            <w:sz w:val="30"/>
            <w:szCs w:val="30"/>
          </w:rPr>
          <w:delText xml:space="preserve">Joint Optimization Research on Regenerative System and Air </w:delText>
        </w:r>
        <w:r w:rsidRPr="00AE33D9" w:rsidDel="00AE33D9">
          <w:rPr>
            <w:rFonts w:ascii="Times New Roman" w:hAnsi="Times New Roman" w:cs="Times New Roman"/>
            <w:kern w:val="0"/>
            <w:sz w:val="32"/>
            <w:szCs w:val="30"/>
            <w:fitText w:val="9280" w:id="1547321344"/>
          </w:rPr>
          <w:delText>Preheat System for a 1000-MW Double-Reheat Ultra-Supercritical Uni</w:delText>
        </w:r>
        <w:r w:rsidRPr="00AE33D9" w:rsidDel="00AE33D9">
          <w:rPr>
            <w:rFonts w:ascii="Times New Roman" w:hAnsi="Times New Roman" w:cs="Times New Roman"/>
            <w:spacing w:val="65"/>
            <w:kern w:val="0"/>
            <w:sz w:val="32"/>
            <w:szCs w:val="30"/>
            <w:fitText w:val="9280" w:id="1547321344"/>
          </w:rPr>
          <w:delText>t</w:delText>
        </w:r>
      </w:del>
    </w:p>
    <w:p w14:paraId="5CB81976" w14:textId="467446E9" w:rsidR="00AE33D9" w:rsidRDefault="00AE33D9" w:rsidP="00AE33D9">
      <w:pPr>
        <w:rPr>
          <w:ins w:id="2" w:author="lei zhang" w:date="2017-12-27T16:21:00Z"/>
          <w:rFonts w:ascii="Times New Roman" w:hAnsi="Times New Roman" w:cs="Times New Roman"/>
          <w:b/>
          <w:sz w:val="24"/>
          <w:szCs w:val="24"/>
        </w:rPr>
      </w:pPr>
      <w:bookmarkStart w:id="3" w:name="_GoBack"/>
      <w:ins w:id="4" w:author="lei zhang" w:date="2017-12-27T16:21:00Z">
        <w:r>
          <w:rPr>
            <w:rFonts w:ascii="Times New Roman" w:hAnsi="Times New Roman" w:cs="Times New Roman"/>
            <w:b/>
            <w:sz w:val="24"/>
            <w:szCs w:val="24"/>
          </w:rPr>
          <w:t>A</w:t>
        </w:r>
      </w:ins>
      <w:ins w:id="5" w:author="lei zhang" w:date="2017-12-27T16:22:00Z">
        <w:r>
          <w:rPr>
            <w:rFonts w:ascii="Times New Roman" w:hAnsi="Times New Roman" w:cs="Times New Roman"/>
            <w:b/>
            <w:sz w:val="24"/>
            <w:szCs w:val="24"/>
          </w:rPr>
          <w:t xml:space="preserve"> </w:t>
        </w:r>
      </w:ins>
      <w:ins w:id="6" w:author="lei zhang" w:date="2017-12-28T15:46:00Z">
        <w:r w:rsidR="008161D4">
          <w:rPr>
            <w:rFonts w:ascii="Times New Roman" w:hAnsi="Times New Roman" w:cs="Times New Roman" w:hint="eastAsia"/>
            <w:b/>
            <w:sz w:val="24"/>
            <w:szCs w:val="24"/>
          </w:rPr>
          <w:t>novel</w:t>
        </w:r>
        <w:r w:rsidR="008161D4">
          <w:rPr>
            <w:rFonts w:ascii="Times New Roman" w:hAnsi="Times New Roman" w:cs="Times New Roman"/>
            <w:b/>
            <w:sz w:val="24"/>
            <w:szCs w:val="24"/>
          </w:rPr>
          <w:t xml:space="preserve"> </w:t>
        </w:r>
      </w:ins>
      <w:ins w:id="7" w:author="lei zhang" w:date="2017-12-27T16:21:00Z">
        <w:r>
          <w:rPr>
            <w:rFonts w:ascii="Times New Roman" w:hAnsi="Times New Roman" w:cs="Times New Roman" w:hint="eastAsia"/>
            <w:b/>
            <w:sz w:val="24"/>
            <w:szCs w:val="24"/>
          </w:rPr>
          <w:t>1000MW</w:t>
        </w:r>
        <w:r>
          <w:rPr>
            <w:rFonts w:ascii="Times New Roman" w:hAnsi="Times New Roman" w:cs="Times New Roman"/>
            <w:b/>
            <w:sz w:val="24"/>
            <w:szCs w:val="24"/>
          </w:rPr>
          <w:t xml:space="preserve"> </w:t>
        </w:r>
        <w:r>
          <w:rPr>
            <w:rFonts w:ascii="Times New Roman" w:hAnsi="Times New Roman" w:cs="Times New Roman" w:hint="eastAsia"/>
            <w:b/>
            <w:sz w:val="24"/>
            <w:szCs w:val="24"/>
          </w:rPr>
          <w:t>double</w:t>
        </w:r>
        <w:r>
          <w:rPr>
            <w:rFonts w:ascii="Times New Roman" w:hAnsi="Times New Roman" w:cs="Times New Roman"/>
            <w:b/>
            <w:sz w:val="24"/>
            <w:szCs w:val="24"/>
          </w:rPr>
          <w:t xml:space="preserve"> </w:t>
        </w:r>
      </w:ins>
      <w:ins w:id="8" w:author="lei zhang" w:date="2017-12-27T16:22:00Z">
        <w:r>
          <w:rPr>
            <w:rFonts w:ascii="Times New Roman" w:hAnsi="Times New Roman" w:cs="Times New Roman" w:hint="eastAsia"/>
            <w:b/>
            <w:sz w:val="24"/>
            <w:szCs w:val="24"/>
          </w:rPr>
          <w:t>reheat</w:t>
        </w:r>
        <w:r>
          <w:rPr>
            <w:rFonts w:ascii="Times New Roman" w:hAnsi="Times New Roman" w:cs="Times New Roman"/>
            <w:b/>
            <w:sz w:val="24"/>
            <w:szCs w:val="24"/>
          </w:rPr>
          <w:t xml:space="preserve"> </w:t>
        </w:r>
        <w:r>
          <w:rPr>
            <w:rFonts w:ascii="Times New Roman" w:hAnsi="Times New Roman" w:cs="Times New Roman" w:hint="eastAsia"/>
            <w:b/>
            <w:sz w:val="24"/>
            <w:szCs w:val="24"/>
          </w:rPr>
          <w:t>ultra</w:t>
        </w:r>
        <w:r>
          <w:rPr>
            <w:rFonts w:ascii="Times New Roman" w:hAnsi="Times New Roman" w:cs="Times New Roman"/>
            <w:b/>
            <w:sz w:val="24"/>
            <w:szCs w:val="24"/>
          </w:rPr>
          <w:t xml:space="preserve"> </w:t>
        </w:r>
        <w:r>
          <w:rPr>
            <w:rFonts w:ascii="Times New Roman" w:hAnsi="Times New Roman" w:cs="Times New Roman" w:hint="eastAsia"/>
            <w:b/>
            <w:sz w:val="24"/>
            <w:szCs w:val="24"/>
          </w:rPr>
          <w:t>supercritical</w:t>
        </w:r>
        <w:r>
          <w:rPr>
            <w:rFonts w:ascii="Times New Roman" w:hAnsi="Times New Roman" w:cs="Times New Roman"/>
            <w:b/>
            <w:sz w:val="24"/>
            <w:szCs w:val="24"/>
          </w:rPr>
          <w:t xml:space="preserve"> </w:t>
        </w:r>
        <w:r>
          <w:rPr>
            <w:rFonts w:ascii="Times New Roman" w:hAnsi="Times New Roman" w:cs="Times New Roman" w:hint="eastAsia"/>
            <w:b/>
            <w:sz w:val="24"/>
            <w:szCs w:val="24"/>
          </w:rPr>
          <w:t>system</w:t>
        </w:r>
      </w:ins>
      <w:ins w:id="9" w:author="lei zhang" w:date="2017-12-27T16:23:00Z">
        <w:r>
          <w:rPr>
            <w:rFonts w:ascii="Times New Roman" w:hAnsi="Times New Roman" w:cs="Times New Roman"/>
            <w:b/>
            <w:sz w:val="24"/>
            <w:szCs w:val="24"/>
          </w:rPr>
          <w:t xml:space="preserve"> </w:t>
        </w:r>
      </w:ins>
      <w:ins w:id="10" w:author="lei zhang" w:date="2017-12-27T16:24:00Z">
        <w:r>
          <w:rPr>
            <w:rFonts w:ascii="Times New Roman" w:hAnsi="Times New Roman" w:cs="Times New Roman" w:hint="eastAsia"/>
            <w:b/>
            <w:sz w:val="24"/>
            <w:szCs w:val="24"/>
          </w:rPr>
          <w:t>with</w:t>
        </w:r>
      </w:ins>
      <w:ins w:id="11" w:author="lei zhang" w:date="2017-12-27T16:25:00Z">
        <w:r w:rsidRPr="00AE33D9">
          <w:rPr>
            <w:rFonts w:ascii="Times New Roman" w:hAnsi="Times New Roman" w:cs="Times New Roman" w:hint="eastAsia"/>
            <w:b/>
            <w:sz w:val="24"/>
            <w:szCs w:val="24"/>
          </w:rPr>
          <w:t xml:space="preserve"> </w:t>
        </w:r>
        <w:r>
          <w:rPr>
            <w:rFonts w:ascii="Times New Roman" w:hAnsi="Times New Roman" w:cs="Times New Roman" w:hint="eastAsia"/>
            <w:b/>
            <w:sz w:val="24"/>
            <w:szCs w:val="24"/>
          </w:rPr>
          <w:t>turbine</w:t>
        </w:r>
        <w:r>
          <w:rPr>
            <w:rFonts w:ascii="Times New Roman" w:hAnsi="Times New Roman" w:cs="Times New Roman"/>
            <w:b/>
            <w:sz w:val="24"/>
            <w:szCs w:val="24"/>
          </w:rPr>
          <w:t>–</w:t>
        </w:r>
        <w:r>
          <w:rPr>
            <w:rFonts w:ascii="Times New Roman" w:hAnsi="Times New Roman" w:cs="Times New Roman" w:hint="eastAsia"/>
            <w:b/>
            <w:sz w:val="24"/>
            <w:szCs w:val="24"/>
          </w:rPr>
          <w:t>extraction-heated</w:t>
        </w:r>
      </w:ins>
      <w:ins w:id="12" w:author="lei zhang" w:date="2017-12-27T16:24:00Z">
        <w:r>
          <w:rPr>
            <w:rFonts w:ascii="Times New Roman" w:hAnsi="Times New Roman" w:cs="Times New Roman"/>
            <w:b/>
            <w:sz w:val="24"/>
            <w:szCs w:val="24"/>
          </w:rPr>
          <w:t xml:space="preserve"> </w:t>
        </w:r>
        <w:r>
          <w:rPr>
            <w:rFonts w:ascii="Times New Roman" w:hAnsi="Times New Roman" w:cs="Times New Roman" w:hint="eastAsia"/>
            <w:b/>
            <w:sz w:val="24"/>
            <w:szCs w:val="24"/>
          </w:rPr>
          <w:t>air</w:t>
        </w:r>
        <w:r>
          <w:rPr>
            <w:rFonts w:ascii="Times New Roman" w:hAnsi="Times New Roman" w:cs="Times New Roman"/>
            <w:b/>
            <w:sz w:val="24"/>
            <w:szCs w:val="24"/>
          </w:rPr>
          <w:t xml:space="preserve"> </w:t>
        </w:r>
        <w:r>
          <w:rPr>
            <w:rFonts w:ascii="Times New Roman" w:hAnsi="Times New Roman" w:cs="Times New Roman" w:hint="eastAsia"/>
            <w:b/>
            <w:sz w:val="24"/>
            <w:szCs w:val="24"/>
          </w:rPr>
          <w:t>preheaters</w:t>
        </w:r>
        <w:r>
          <w:rPr>
            <w:rFonts w:ascii="Times New Roman" w:hAnsi="Times New Roman" w:cs="Times New Roman"/>
            <w:b/>
            <w:sz w:val="24"/>
            <w:szCs w:val="24"/>
          </w:rPr>
          <w:t xml:space="preserve"> </w:t>
        </w:r>
        <w:r>
          <w:rPr>
            <w:rFonts w:ascii="Times New Roman" w:hAnsi="Times New Roman" w:cs="Times New Roman" w:hint="eastAsia"/>
            <w:b/>
            <w:sz w:val="24"/>
            <w:szCs w:val="24"/>
          </w:rPr>
          <w:t>and</w:t>
        </w:r>
        <w:r>
          <w:rPr>
            <w:rFonts w:ascii="Times New Roman" w:hAnsi="Times New Roman" w:cs="Times New Roman"/>
            <w:b/>
            <w:sz w:val="24"/>
            <w:szCs w:val="24"/>
          </w:rPr>
          <w:t xml:space="preserve"> </w:t>
        </w:r>
      </w:ins>
      <w:ins w:id="13" w:author="lei zhang" w:date="2017-12-27T16:25:00Z">
        <w:r>
          <w:rPr>
            <w:rFonts w:ascii="Times New Roman" w:hAnsi="Times New Roman" w:cs="Times New Roman" w:hint="eastAsia"/>
            <w:b/>
            <w:sz w:val="24"/>
            <w:szCs w:val="24"/>
          </w:rPr>
          <w:t>low</w:t>
        </w:r>
        <w:r>
          <w:rPr>
            <w:rFonts w:ascii="Times New Roman" w:hAnsi="Times New Roman" w:cs="Times New Roman"/>
            <w:b/>
            <w:sz w:val="24"/>
            <w:szCs w:val="24"/>
          </w:rPr>
          <w:t xml:space="preserve"> </w:t>
        </w:r>
        <w:r>
          <w:rPr>
            <w:rFonts w:ascii="Times New Roman" w:hAnsi="Times New Roman" w:cs="Times New Roman" w:hint="eastAsia"/>
            <w:b/>
            <w:sz w:val="24"/>
            <w:szCs w:val="24"/>
          </w:rPr>
          <w:t>temperature</w:t>
        </w:r>
        <w:r>
          <w:rPr>
            <w:rFonts w:ascii="Times New Roman" w:hAnsi="Times New Roman" w:cs="Times New Roman"/>
            <w:b/>
            <w:sz w:val="24"/>
            <w:szCs w:val="24"/>
          </w:rPr>
          <w:t xml:space="preserve"> </w:t>
        </w:r>
      </w:ins>
      <w:ins w:id="14" w:author="lei zhang" w:date="2017-12-27T16:26:00Z">
        <w:r>
          <w:rPr>
            <w:rFonts w:ascii="Times New Roman" w:hAnsi="Times New Roman" w:cs="Times New Roman" w:hint="eastAsia"/>
            <w:b/>
            <w:sz w:val="24"/>
            <w:szCs w:val="24"/>
          </w:rPr>
          <w:t>economizers</w:t>
        </w:r>
      </w:ins>
      <w:bookmarkEnd w:id="3"/>
      <w:ins w:id="15" w:author="lei zhang" w:date="2017-12-27T16:22:00Z">
        <w:r>
          <w:rPr>
            <w:rFonts w:ascii="Times New Roman" w:hAnsi="Times New Roman" w:cs="Times New Roman"/>
            <w:b/>
            <w:sz w:val="24"/>
            <w:szCs w:val="24"/>
          </w:rPr>
          <w:t xml:space="preserve"> </w:t>
        </w:r>
      </w:ins>
    </w:p>
    <w:p w14:paraId="7A559C1D" w14:textId="685D41F4" w:rsidR="00D26105" w:rsidRPr="00710B88" w:rsidRDefault="00D26105" w:rsidP="00D26105">
      <w:pPr>
        <w:rPr>
          <w:rFonts w:ascii="Times New Roman" w:hAnsi="Times New Roman" w:cs="Times New Roman"/>
          <w:b/>
          <w:sz w:val="24"/>
          <w:szCs w:val="24"/>
        </w:rPr>
      </w:pPr>
      <w:r w:rsidRPr="00710B88">
        <w:rPr>
          <w:rFonts w:ascii="Times New Roman" w:hAnsi="Times New Roman" w:cs="Times New Roman"/>
          <w:b/>
          <w:sz w:val="24"/>
          <w:szCs w:val="24"/>
        </w:rPr>
        <w:t>Abstract</w:t>
      </w:r>
    </w:p>
    <w:p w14:paraId="7EEF9459" w14:textId="70C25D66" w:rsidR="00CD06E5" w:rsidRPr="00710B88" w:rsidRDefault="00CD06E5" w:rsidP="00CD06E5">
      <w:pPr>
        <w:spacing w:line="360" w:lineRule="auto"/>
        <w:ind w:leftChars="100" w:left="210" w:firstLineChars="200" w:firstLine="480"/>
        <w:rPr>
          <w:rFonts w:ascii="Times New Roman" w:hAnsi="Times New Roman" w:cs="Times New Roman"/>
          <w:sz w:val="24"/>
          <w:szCs w:val="24"/>
        </w:rPr>
      </w:pPr>
      <w:r w:rsidRPr="00710B88">
        <w:rPr>
          <w:rFonts w:ascii="Times New Roman" w:hAnsi="Times New Roman" w:cs="Times New Roman"/>
          <w:sz w:val="24"/>
          <w:szCs w:val="24"/>
        </w:rPr>
        <w:t>Herein, an optimization system of</w:t>
      </w:r>
      <w:r w:rsidR="00FC5AA4">
        <w:rPr>
          <w:rFonts w:ascii="Times New Roman" w:hAnsi="Times New Roman" w:cs="Times New Roman"/>
          <w:sz w:val="24"/>
          <w:szCs w:val="24"/>
        </w:rPr>
        <w:t xml:space="preserve"> </w:t>
      </w:r>
      <w:r w:rsidRPr="00710B88">
        <w:rPr>
          <w:rFonts w:ascii="Times New Roman" w:hAnsi="Times New Roman" w:cs="Times New Roman"/>
          <w:sz w:val="24"/>
          <w:szCs w:val="24"/>
        </w:rPr>
        <w:t>a 1000-MW double-reheat ultra-supercritical (USC) unit</w:t>
      </w:r>
      <w:r w:rsidR="00FC5AA4">
        <w:rPr>
          <w:rFonts w:ascii="Times New Roman" w:hAnsi="Times New Roman" w:cs="Times New Roman"/>
          <w:sz w:val="24"/>
          <w:szCs w:val="24"/>
        </w:rPr>
        <w:t xml:space="preserve"> with air preheaters outside boiler (APOB)</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which use turbine extractions as heat sources of air preheaters while economizer outlet flue gas’ heat absorbed by low-pressure economizers (LPEs)</w:t>
      </w:r>
      <w:r w:rsidR="00710B88">
        <w:rPr>
          <w:rFonts w:ascii="Times New Roman" w:hAnsi="Times New Roman" w:cs="Times New Roman"/>
          <w:sz w:val="24"/>
          <w:szCs w:val="24"/>
        </w:rPr>
        <w:t xml:space="preserve">, </w:t>
      </w:r>
      <w:r w:rsidR="00710B88" w:rsidRPr="00710B88">
        <w:rPr>
          <w:rFonts w:ascii="Times New Roman" w:hAnsi="Times New Roman" w:cs="Times New Roman"/>
          <w:sz w:val="24"/>
          <w:szCs w:val="24"/>
        </w:rPr>
        <w:t>is designed</w:t>
      </w:r>
      <w:r w:rsidR="00710B88">
        <w:rPr>
          <w:rFonts w:ascii="Times New Roman" w:hAnsi="Times New Roman" w:cs="Times New Roman"/>
          <w:sz w:val="24"/>
          <w:szCs w:val="24"/>
        </w:rPr>
        <w:t xml:space="preserve"> based on a </w:t>
      </w:r>
      <w:r w:rsidR="00710B88" w:rsidRPr="00710B88">
        <w:rPr>
          <w:rFonts w:ascii="Times New Roman" w:hAnsi="Times New Roman" w:cs="Times New Roman"/>
          <w:sz w:val="24"/>
          <w:szCs w:val="24"/>
        </w:rPr>
        <w:t>1000-MW double-reheat</w:t>
      </w:r>
      <w:r w:rsidR="00710B88">
        <w:rPr>
          <w:rFonts w:ascii="Times New Roman" w:hAnsi="Times New Roman" w:cs="Times New Roman"/>
          <w:sz w:val="24"/>
          <w:szCs w:val="24"/>
        </w:rPr>
        <w:t xml:space="preserve"> USC unit (</w:t>
      </w:r>
      <w:r w:rsidR="00710B88" w:rsidRPr="00710B88">
        <w:rPr>
          <w:rFonts w:ascii="Times New Roman" w:hAnsi="Times New Roman" w:cs="Times New Roman"/>
          <w:sz w:val="24"/>
          <w:szCs w:val="24"/>
        </w:rPr>
        <w:t>reference system</w:t>
      </w:r>
      <w:r w:rsidR="00710B88">
        <w:rPr>
          <w:rFonts w:ascii="Times New Roman" w:hAnsi="Times New Roman" w:cs="Times New Roman"/>
          <w:sz w:val="24"/>
          <w:szCs w:val="24"/>
        </w:rPr>
        <w:t>)</w:t>
      </w:r>
      <w:r w:rsidR="00710B88" w:rsidRPr="00710B88">
        <w:rPr>
          <w:rFonts w:ascii="Times New Roman" w:hAnsi="Times New Roman" w:cs="Times New Roman"/>
          <w:sz w:val="24"/>
          <w:szCs w:val="24"/>
        </w:rPr>
        <w:t>.</w:t>
      </w:r>
      <w:r w:rsidRPr="00710B88">
        <w:rPr>
          <w:rFonts w:ascii="Times New Roman" w:hAnsi="Times New Roman" w:cs="Times New Roman"/>
          <w:sz w:val="24"/>
          <w:szCs w:val="24"/>
        </w:rPr>
        <w:t xml:space="preserve"> The energetic performance analyses of the </w:t>
      </w:r>
      <w:r w:rsidR="00FC5AA4">
        <w:rPr>
          <w:rFonts w:ascii="Times New Roman" w:hAnsi="Times New Roman" w:cs="Times New Roman"/>
          <w:sz w:val="24"/>
          <w:szCs w:val="24"/>
        </w:rPr>
        <w:t xml:space="preserve">double reheat </w:t>
      </w:r>
      <w:r w:rsidR="00710B88">
        <w:rPr>
          <w:rFonts w:ascii="Times New Roman" w:hAnsi="Times New Roman" w:cs="Times New Roman"/>
          <w:sz w:val="24"/>
          <w:szCs w:val="24"/>
        </w:rPr>
        <w:t>system</w:t>
      </w:r>
      <w:r w:rsidR="00FC5AA4">
        <w:rPr>
          <w:rFonts w:ascii="Times New Roman" w:hAnsi="Times New Roman" w:cs="Times New Roman"/>
          <w:sz w:val="24"/>
          <w:szCs w:val="24"/>
        </w:rPr>
        <w:t xml:space="preserve"> with APOB and referen</w:t>
      </w:r>
      <w:r w:rsidRPr="00710B88">
        <w:rPr>
          <w:rFonts w:ascii="Times New Roman" w:hAnsi="Times New Roman" w:cs="Times New Roman"/>
          <w:sz w:val="24"/>
          <w:szCs w:val="24"/>
        </w:rPr>
        <w:t xml:space="preserve">ce system are used to compare </w:t>
      </w:r>
      <w:r w:rsidR="00FC5AA4">
        <w:rPr>
          <w:rFonts w:ascii="Times New Roman" w:hAnsi="Times New Roman" w:cs="Times New Roman"/>
          <w:sz w:val="24"/>
          <w:szCs w:val="24"/>
        </w:rPr>
        <w:t>their</w:t>
      </w:r>
      <w:r w:rsidRPr="00710B88">
        <w:rPr>
          <w:rFonts w:ascii="Times New Roman" w:hAnsi="Times New Roman" w:cs="Times New Roman"/>
          <w:sz w:val="24"/>
          <w:szCs w:val="24"/>
        </w:rPr>
        <w:t xml:space="preserve"> major parameters. In addition, thermodynamic analyses under partial load operation conditions are presented.</w:t>
      </w:r>
      <w:r w:rsidRPr="00710B88" w:rsidDel="006C6E58">
        <w:rPr>
          <w:rFonts w:ascii="Times New Roman" w:hAnsi="Times New Roman" w:cs="Times New Roman"/>
          <w:sz w:val="24"/>
          <w:szCs w:val="24"/>
        </w:rPr>
        <w:t xml:space="preserve"> </w:t>
      </w:r>
      <w:r w:rsidRPr="00710B88">
        <w:rPr>
          <w:rFonts w:ascii="Times New Roman" w:hAnsi="Times New Roman" w:cs="Times New Roman"/>
          <w:sz w:val="24"/>
          <w:szCs w:val="24"/>
        </w:rPr>
        <w:t xml:space="preserve">The results show that the proposed system </w:t>
      </w:r>
      <w:r w:rsidR="00632B9D">
        <w:rPr>
          <w:rFonts w:ascii="Times New Roman" w:hAnsi="Times New Roman" w:cs="Times New Roman"/>
          <w:sz w:val="24"/>
          <w:szCs w:val="24"/>
        </w:rPr>
        <w:t>reduced</w:t>
      </w:r>
      <w:r w:rsidRPr="00710B88">
        <w:rPr>
          <w:rFonts w:ascii="Times New Roman" w:hAnsi="Times New Roman" w:cs="Times New Roman"/>
          <w:sz w:val="24"/>
          <w:szCs w:val="24"/>
        </w:rPr>
        <w:t xml:space="preserve"> the </w:t>
      </w:r>
      <w:r w:rsidR="0086621C" w:rsidRPr="00FC5AA4">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in the air-heating and flue gas-cooling processes. Furthermore, the optimization system increases the temperature of secondary air and reduces the overall superheat degree of several extractions. Theoretically, the proposed system reduces the </w:t>
      </w:r>
      <w:r w:rsidRPr="00710B88">
        <w:rPr>
          <w:rFonts w:ascii="Times New Roman" w:hAnsi="Times New Roman" w:cs="Times New Roman"/>
          <w:color w:val="000000"/>
          <w:sz w:val="24"/>
          <w:szCs w:val="24"/>
        </w:rPr>
        <w:t>standard coal equivalent</w:t>
      </w:r>
      <w:r w:rsidRPr="00710B88">
        <w:rPr>
          <w:rFonts w:ascii="Times New Roman" w:hAnsi="Times New Roman" w:cs="Times New Roman"/>
          <w:sz w:val="24"/>
          <w:szCs w:val="24"/>
        </w:rPr>
        <w:t xml:space="preserve"> (SCE) consumption by nearly 5.</w:t>
      </w:r>
      <w:r w:rsidR="0086621C" w:rsidRPr="00710B88">
        <w:rPr>
          <w:rFonts w:ascii="Times New Roman" w:hAnsi="Times New Roman" w:cs="Times New Roman"/>
          <w:sz w:val="24"/>
          <w:szCs w:val="24"/>
        </w:rPr>
        <w:t>5</w:t>
      </w:r>
      <w:r w:rsidRPr="00710B88">
        <w:rPr>
          <w:rFonts w:ascii="Times New Roman" w:hAnsi="Times New Roman" w:cs="Times New Roman"/>
          <w:sz w:val="24"/>
          <w:szCs w:val="24"/>
        </w:rPr>
        <w:t>g/kWh under THA load when the temperature of the flue gas entering the electrostatic precipitator is set to 95°C. Moreover, the proposed system can still reduce SCE consumption by 2.9 g/kWh under the condition of 50% THA load. Our findings</w:t>
      </w:r>
      <w:r w:rsidR="00FC5AA4">
        <w:rPr>
          <w:rFonts w:ascii="Times New Roman" w:hAnsi="Times New Roman" w:cs="Times New Roman"/>
          <w:sz w:val="24"/>
          <w:szCs w:val="24"/>
        </w:rPr>
        <w:t xml:space="preserve"> indicate that system with APOB could</w:t>
      </w:r>
      <w:r w:rsidRPr="00710B88">
        <w:rPr>
          <w:rFonts w:ascii="Times New Roman" w:hAnsi="Times New Roman" w:cs="Times New Roman"/>
          <w:sz w:val="24"/>
          <w:szCs w:val="24"/>
        </w:rPr>
        <w:t xml:space="preserve"> improves the performance of the unit and may provide a theoretical basis for the optimization of double-reheat USC units.</w:t>
      </w:r>
    </w:p>
    <w:p w14:paraId="77283D21" w14:textId="6F75EDB5" w:rsidR="00CD06E5" w:rsidRPr="00710B88" w:rsidRDefault="00FB2C59" w:rsidP="0003195A">
      <w:pPr>
        <w:rPr>
          <w:rFonts w:ascii="Times New Roman" w:hAnsi="Times New Roman" w:cs="Times New Roman"/>
          <w:sz w:val="24"/>
          <w:szCs w:val="24"/>
        </w:rPr>
      </w:pPr>
      <w:r w:rsidRPr="00710B88">
        <w:rPr>
          <w:rFonts w:ascii="Times New Roman" w:hAnsi="Times New Roman" w:cs="Times New Roman"/>
          <w:b/>
          <w:sz w:val="24"/>
          <w:szCs w:val="24"/>
        </w:rPr>
        <w:t>Key words</w:t>
      </w:r>
      <w:r w:rsidR="00616EE0"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Double reheat</w:t>
      </w:r>
      <w:r w:rsidR="002116D9">
        <w:rPr>
          <w:rFonts w:ascii="Times New Roman" w:hAnsi="Times New Roman" w:cs="Times New Roman"/>
          <w:sz w:val="24"/>
          <w:szCs w:val="24"/>
        </w:rPr>
        <w:t xml:space="preserve">, </w:t>
      </w:r>
      <w:r w:rsidR="0003195A" w:rsidRPr="00710B88">
        <w:rPr>
          <w:rFonts w:ascii="Times New Roman" w:hAnsi="Times New Roman" w:cs="Times New Roman"/>
          <w:sz w:val="24"/>
          <w:szCs w:val="24"/>
        </w:rPr>
        <w:t>ultra-supercritical power plant</w:t>
      </w:r>
      <w:r w:rsidRPr="00710B88">
        <w:rPr>
          <w:rFonts w:ascii="Times New Roman" w:hAnsi="Times New Roman" w:cs="Times New Roman"/>
          <w:sz w:val="24"/>
          <w:szCs w:val="24"/>
        </w:rPr>
        <w:t xml:space="preserve">, </w:t>
      </w:r>
      <w:r w:rsidR="0003195A" w:rsidRPr="00710B88">
        <w:rPr>
          <w:rFonts w:ascii="Times New Roman" w:hAnsi="Times New Roman" w:cs="Times New Roman"/>
          <w:sz w:val="24"/>
          <w:szCs w:val="24"/>
        </w:rPr>
        <w:t>E</w:t>
      </w:r>
      <w:r w:rsidR="00CD06E5" w:rsidRPr="00710B88">
        <w:rPr>
          <w:rFonts w:ascii="Times New Roman" w:hAnsi="Times New Roman" w:cs="Times New Roman"/>
          <w:sz w:val="24"/>
          <w:szCs w:val="24"/>
        </w:rPr>
        <w:t>xergy</w:t>
      </w:r>
      <w:r w:rsidRPr="00710B88">
        <w:rPr>
          <w:rFonts w:ascii="Times New Roman" w:hAnsi="Times New Roman" w:cs="Times New Roman"/>
          <w:sz w:val="24"/>
          <w:szCs w:val="24"/>
        </w:rPr>
        <w:t xml:space="preserve"> analysis</w:t>
      </w:r>
      <w:r w:rsidR="00E1033E" w:rsidRPr="00710B88">
        <w:rPr>
          <w:rFonts w:ascii="Times New Roman" w:hAnsi="Times New Roman" w:cs="Times New Roman"/>
          <w:sz w:val="24"/>
          <w:szCs w:val="24"/>
        </w:rPr>
        <w:t>,</w:t>
      </w:r>
      <w:r w:rsidR="00CD06E5" w:rsidRPr="00710B88">
        <w:rPr>
          <w:rFonts w:ascii="Times New Roman" w:hAnsi="Times New Roman" w:cs="Times New Roman"/>
          <w:sz w:val="24"/>
          <w:szCs w:val="24"/>
        </w:rPr>
        <w:t xml:space="preserve"> System Optimization</w:t>
      </w:r>
      <w:r w:rsidR="0003195A" w:rsidRPr="00710B88">
        <w:rPr>
          <w:rFonts w:ascii="Times New Roman" w:hAnsi="Times New Roman" w:cs="Times New Roman"/>
          <w:sz w:val="24"/>
          <w:szCs w:val="24"/>
        </w:rPr>
        <w:t xml:space="preserve">, </w:t>
      </w:r>
      <w:r w:rsidR="002116D9" w:rsidRPr="002116D9">
        <w:rPr>
          <w:rFonts w:ascii="Times New Roman" w:hAnsi="Times New Roman" w:cs="Times New Roman"/>
          <w:sz w:val="24"/>
          <w:szCs w:val="24"/>
        </w:rPr>
        <w:t>Thermodynamic analyses</w:t>
      </w:r>
    </w:p>
    <w:p w14:paraId="2EA31735" w14:textId="77777777" w:rsidR="0003195A" w:rsidRPr="00710B88" w:rsidRDefault="0003195A" w:rsidP="0003195A">
      <w:pPr>
        <w:rPr>
          <w:rFonts w:ascii="Times New Roman" w:hAnsi="Times New Roman" w:cs="Times New Roman"/>
          <w:sz w:val="24"/>
          <w:szCs w:val="24"/>
        </w:rPr>
      </w:pPr>
    </w:p>
    <w:p w14:paraId="1E95C7BC" w14:textId="73C2E4EE" w:rsidR="00D26105" w:rsidRPr="00710B88" w:rsidRDefault="00D26105" w:rsidP="00B64931">
      <w:pPr>
        <w:pStyle w:val="a3"/>
        <w:numPr>
          <w:ilvl w:val="0"/>
          <w:numId w:val="29"/>
        </w:numPr>
        <w:ind w:firstLineChars="0"/>
        <w:rPr>
          <w:rFonts w:ascii="Times New Roman" w:hAnsi="Times New Roman" w:cs="Times New Roman"/>
          <w:b/>
          <w:sz w:val="24"/>
          <w:szCs w:val="24"/>
        </w:rPr>
      </w:pPr>
      <w:commentRangeStart w:id="16"/>
      <w:r w:rsidRPr="00710B88">
        <w:rPr>
          <w:rFonts w:ascii="Times New Roman" w:hAnsi="Times New Roman" w:cs="Times New Roman"/>
          <w:b/>
          <w:sz w:val="24"/>
          <w:szCs w:val="24"/>
        </w:rPr>
        <w:t>Introduction</w:t>
      </w:r>
      <w:commentRangeEnd w:id="16"/>
      <w:r w:rsidR="006035E2" w:rsidRPr="00710B88">
        <w:rPr>
          <w:rStyle w:val="ae"/>
          <w:rFonts w:ascii="Times New Roman" w:hAnsi="Times New Roman" w:cs="Times New Roman"/>
        </w:rPr>
        <w:commentReference w:id="16"/>
      </w:r>
    </w:p>
    <w:p w14:paraId="5C7EE9E9" w14:textId="772FD7B5" w:rsidR="00937335"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Coal is still the main fossil fuel resources for electricity production in the world according to [1]. In China, coal –fired power generation accounts for more than70% of the total electricity generation and subsequently contribute almost 50%, 37%, 33% and 55% to the SO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NO</w:t>
      </w:r>
      <w:r w:rsidRPr="00710B88">
        <w:rPr>
          <w:rFonts w:ascii="Times New Roman" w:hAnsi="Times New Roman" w:cs="Times New Roman"/>
          <w:color w:val="000000" w:themeColor="text1"/>
          <w:sz w:val="24"/>
          <w:szCs w:val="24"/>
          <w:vertAlign w:val="subscript"/>
        </w:rPr>
        <w:t>X</w:t>
      </w:r>
      <w:r w:rsidRPr="00710B88">
        <w:rPr>
          <w:rFonts w:ascii="Times New Roman" w:hAnsi="Times New Roman" w:cs="Times New Roman"/>
          <w:color w:val="000000" w:themeColor="text1"/>
          <w:sz w:val="24"/>
          <w:szCs w:val="24"/>
        </w:rPr>
        <w:t>, dust and CO</w:t>
      </w:r>
      <w:r w:rsidRPr="00710B88">
        <w:rPr>
          <w:rFonts w:ascii="Times New Roman" w:hAnsi="Times New Roman" w:cs="Times New Roman"/>
          <w:color w:val="000000" w:themeColor="text1"/>
          <w:sz w:val="24"/>
          <w:szCs w:val="24"/>
          <w:vertAlign w:val="subscript"/>
        </w:rPr>
        <w:t>2</w:t>
      </w:r>
      <w:r w:rsidRPr="00710B88">
        <w:rPr>
          <w:rFonts w:ascii="Times New Roman" w:hAnsi="Times New Roman" w:cs="Times New Roman"/>
          <w:color w:val="000000" w:themeColor="text1"/>
          <w:sz w:val="24"/>
          <w:szCs w:val="24"/>
        </w:rPr>
        <w:t xml:space="preserve"> emission volumes respectively [2-4]. Statics show that China has been the largest producer and consumer of energy all over the world since </w:t>
      </w:r>
      <w:r w:rsidR="00836E90">
        <w:rPr>
          <w:rFonts w:ascii="Times New Roman" w:hAnsi="Times New Roman" w:cs="Times New Roman"/>
          <w:color w:val="000000" w:themeColor="text1"/>
          <w:sz w:val="24"/>
          <w:szCs w:val="24"/>
        </w:rPr>
        <w:t>20</w:t>
      </w:r>
      <w:r w:rsidR="00164680">
        <w:rPr>
          <w:rFonts w:ascii="Times New Roman" w:hAnsi="Times New Roman" w:cs="Times New Roman"/>
          <w:color w:val="000000" w:themeColor="text1"/>
          <w:sz w:val="24"/>
          <w:szCs w:val="24"/>
        </w:rPr>
        <w:t>13</w:t>
      </w:r>
      <w:r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FF0000"/>
          <w:sz w:val="24"/>
          <w:szCs w:val="24"/>
        </w:rPr>
        <w:t>5</w:t>
      </w:r>
      <w:r w:rsidRPr="00710B88">
        <w:rPr>
          <w:rFonts w:ascii="Times New Roman" w:hAnsi="Times New Roman" w:cs="Times New Roman"/>
          <w:color w:val="000000" w:themeColor="text1"/>
          <w:sz w:val="24"/>
          <w:szCs w:val="24"/>
        </w:rPr>
        <w:t>]</w:t>
      </w:r>
      <w:r w:rsidR="00164680">
        <w:rPr>
          <w:rFonts w:ascii="Times New Roman" w:hAnsi="Times New Roman" w:cs="Times New Roman"/>
          <w:color w:val="000000" w:themeColor="text1"/>
          <w:sz w:val="24"/>
          <w:szCs w:val="24"/>
        </w:rPr>
        <w:t>. For 2016 as a whole,</w:t>
      </w:r>
      <w:r w:rsidR="00164680" w:rsidRPr="00164680">
        <w:rPr>
          <w:rFonts w:ascii="Times New Roman" w:hAnsi="Times New Roman" w:cs="Times New Roman"/>
          <w:color w:val="000000" w:themeColor="text1"/>
          <w:sz w:val="24"/>
          <w:szCs w:val="24"/>
        </w:rPr>
        <w:t xml:space="preserve"> Chine</w:t>
      </w:r>
      <w:r w:rsidR="00836E90">
        <w:rPr>
          <w:rFonts w:ascii="Times New Roman" w:hAnsi="Times New Roman" w:cs="Times New Roman"/>
          <w:color w:val="000000" w:themeColor="text1"/>
          <w:sz w:val="24"/>
          <w:szCs w:val="24"/>
        </w:rPr>
        <w:t>se coal production fell by 7.9%</w:t>
      </w:r>
      <w:r w:rsidR="00164680" w:rsidRPr="00164680">
        <w:rPr>
          <w:rFonts w:ascii="Times New Roman" w:hAnsi="Times New Roman" w:cs="Times New Roman"/>
          <w:color w:val="000000" w:themeColor="text1"/>
          <w:sz w:val="24"/>
          <w:szCs w:val="24"/>
        </w:rPr>
        <w:t xml:space="preserve"> and </w:t>
      </w:r>
      <w:r w:rsidR="00164680" w:rsidRPr="00164680">
        <w:rPr>
          <w:rFonts w:ascii="Times New Roman" w:hAnsi="Times New Roman" w:cs="Times New Roman"/>
          <w:color w:val="000000" w:themeColor="text1"/>
          <w:sz w:val="24"/>
          <w:szCs w:val="24"/>
        </w:rPr>
        <w:lastRenderedPageBreak/>
        <w:t xml:space="preserve">the price of steam coal increased by over </w:t>
      </w:r>
      <w:commentRangeStart w:id="17"/>
      <w:r w:rsidR="00164680" w:rsidRPr="00164680">
        <w:rPr>
          <w:rFonts w:ascii="Times New Roman" w:hAnsi="Times New Roman" w:cs="Times New Roman"/>
          <w:color w:val="000000" w:themeColor="text1"/>
          <w:sz w:val="24"/>
          <w:szCs w:val="24"/>
        </w:rPr>
        <w:t>60</w:t>
      </w:r>
      <w:commentRangeEnd w:id="17"/>
      <w:r w:rsidR="00836E90">
        <w:rPr>
          <w:rStyle w:val="ae"/>
        </w:rPr>
        <w:commentReference w:id="17"/>
      </w:r>
      <w:r w:rsidR="00164680" w:rsidRPr="00164680">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w:t>
      </w:r>
      <w:r w:rsidR="00DB58D6" w:rsidRPr="00DB58D6">
        <w:t xml:space="preserve"> </w:t>
      </w:r>
      <w:r w:rsidR="00DB58D6" w:rsidRPr="00DB58D6">
        <w:rPr>
          <w:rFonts w:ascii="Times New Roman" w:hAnsi="Times New Roman" w:cs="Times New Roman"/>
          <w:color w:val="000000" w:themeColor="text1"/>
          <w:sz w:val="24"/>
          <w:szCs w:val="24"/>
        </w:rPr>
        <w:t xml:space="preserve">Improve system efficiency </w:t>
      </w:r>
      <w:r w:rsidR="00DB58D6">
        <w:rPr>
          <w:rFonts w:ascii="Times New Roman" w:hAnsi="Times New Roman" w:cs="Times New Roman"/>
          <w:color w:val="000000" w:themeColor="text1"/>
          <w:sz w:val="24"/>
          <w:szCs w:val="24"/>
        </w:rPr>
        <w:t>and r</w:t>
      </w:r>
      <w:r w:rsidR="00DB58D6" w:rsidRPr="00DB58D6">
        <w:rPr>
          <w:rFonts w:ascii="Times New Roman" w:hAnsi="Times New Roman" w:cs="Times New Roman"/>
          <w:color w:val="000000" w:themeColor="text1"/>
          <w:sz w:val="24"/>
          <w:szCs w:val="24"/>
        </w:rPr>
        <w:t>educing coal consumption is still the main task of power plant design</w:t>
      </w:r>
      <w:r w:rsidRPr="00710B88">
        <w:rPr>
          <w:rFonts w:ascii="Times New Roman" w:hAnsi="Times New Roman" w:cs="Times New Roman"/>
          <w:color w:val="000000" w:themeColor="text1"/>
          <w:sz w:val="24"/>
          <w:szCs w:val="24"/>
        </w:rPr>
        <w:t>. Nowadays, ultra-supercritical (USC) power plants with large capacity and high parameter are considered to be feasible means to save energy and have rapidly developed word-wide. The double reheat USC unit is a new generation of USC unit which can improve the thermal performance compared with single reheat units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According to Ref. [</w:t>
      </w:r>
      <w:r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a double reheat unit with the inlet parameter 30.0MPa / 600 / 620 / 620 ℃ improves the heat efficiency by 2.4%-2.6%, compared with a common used USC unit with the inlet parameter 25.0MPa/600/600℃. The U.S. built the first double reheat unit with main parameter 34.4 MPa/649/566/566℃ in 1960s.  Two 700 MW double reheat USC units in Japan were put into operation in 1990. The Taizhou power plant in China began to build double reheat USC units in 2012, and put it into operation in 2015. Over the past few decades, the double reheat USC units have received more and more attention for its rapid development all over the world. Zhao Z et al. [</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studied the exergy distribution system for a 1000MW double reheat USC power plant and provided the main reasons that led to exergy loss on the steam turbine. Rashidi et al. [</w:t>
      </w:r>
      <w:r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investigated the thermodynamic analysis of a double reheat steam power plant. According to Ref. [</w:t>
      </w:r>
      <w:r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xml:space="preserve">], component and process based exergy evaluation was performed on a coal-fired power plant in China, which provides guidance for energy-saving strategies. It pointed out that the exergy loss in the heat transfer process accounts for the largest proportion. </w:t>
      </w:r>
    </w:p>
    <w:p w14:paraId="2DF3B91B" w14:textId="77777777" w:rsidR="001B3352" w:rsidRPr="00710B88" w:rsidRDefault="00937335" w:rsidP="00937335">
      <w:pPr>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Though the high live steam pressure and temperature of USC unit improves its efficiency, there are still some imperfections which limit the improvement of its </w:t>
      </w:r>
      <w:commentRangeStart w:id="18"/>
      <w:r w:rsidRPr="00710B88">
        <w:rPr>
          <w:rFonts w:ascii="Times New Roman" w:hAnsi="Times New Roman" w:cs="Times New Roman"/>
          <w:color w:val="000000" w:themeColor="text1"/>
          <w:sz w:val="24"/>
          <w:szCs w:val="24"/>
        </w:rPr>
        <w:t>performance</w:t>
      </w:r>
      <w:commentRangeEnd w:id="18"/>
      <w:r w:rsidR="001B3352" w:rsidRPr="00710B88">
        <w:rPr>
          <w:rStyle w:val="ae"/>
          <w:rFonts w:ascii="Times New Roman" w:hAnsi="Times New Roman" w:cs="Times New Roman"/>
        </w:rPr>
        <w:commentReference w:id="18"/>
      </w:r>
      <w:r w:rsidRPr="00710B88">
        <w:rPr>
          <w:rFonts w:ascii="Times New Roman" w:hAnsi="Times New Roman" w:cs="Times New Roman"/>
          <w:color w:val="000000" w:themeColor="text1"/>
          <w:sz w:val="24"/>
          <w:szCs w:val="24"/>
        </w:rPr>
        <w:t xml:space="preserve">. </w:t>
      </w:r>
    </w:p>
    <w:p w14:paraId="283BD81D" w14:textId="77777777" w:rsidR="00A521D3" w:rsidRDefault="00937335" w:rsidP="00A521D3">
      <w:pPr>
        <w:ind w:firstLineChars="200" w:firstLine="480"/>
        <w:rPr>
          <w:rFonts w:ascii="Times New Roman" w:hAnsi="Times New Roman" w:cs="Times New Roman"/>
          <w:sz w:val="24"/>
          <w:szCs w:val="24"/>
        </w:rPr>
      </w:pPr>
      <w:r w:rsidRPr="00710B88">
        <w:rPr>
          <w:rFonts w:ascii="Times New Roman" w:hAnsi="Times New Roman" w:cs="Times New Roman"/>
          <w:color w:val="000000" w:themeColor="text1"/>
          <w:sz w:val="24"/>
          <w:szCs w:val="24"/>
        </w:rPr>
        <w:t xml:space="preserve">For example, </w:t>
      </w:r>
      <w:r w:rsidR="00A521D3" w:rsidRPr="00710B88">
        <w:rPr>
          <w:rFonts w:ascii="Times New Roman" w:hAnsi="Times New Roman" w:cs="Times New Roman"/>
          <w:color w:val="000000" w:themeColor="text1"/>
          <w:sz w:val="24"/>
          <w:szCs w:val="24"/>
        </w:rPr>
        <w:t>the double reheat system causes great superheat degree of the first several extractions</w:t>
      </w:r>
      <w:r w:rsidR="00A521D3">
        <w:rPr>
          <w:rFonts w:ascii="Times New Roman" w:hAnsi="Times New Roman" w:cs="Times New Roman"/>
          <w:color w:val="000000" w:themeColor="text1"/>
          <w:sz w:val="24"/>
          <w:szCs w:val="24"/>
        </w:rPr>
        <w:t xml:space="preserve"> and </w:t>
      </w:r>
      <w:r w:rsidRPr="00710B88">
        <w:rPr>
          <w:rFonts w:ascii="Times New Roman" w:hAnsi="Times New Roman" w:cs="Times New Roman"/>
          <w:color w:val="000000" w:themeColor="text1"/>
          <w:sz w:val="24"/>
          <w:szCs w:val="24"/>
        </w:rPr>
        <w:t xml:space="preserve">the </w:t>
      </w:r>
      <w:r w:rsidR="00A521D3">
        <w:rPr>
          <w:rFonts w:ascii="Times New Roman" w:hAnsi="Times New Roman" w:cs="Times New Roman"/>
          <w:color w:val="000000" w:themeColor="text1"/>
          <w:sz w:val="24"/>
          <w:szCs w:val="24"/>
        </w:rPr>
        <w:t>b</w:t>
      </w:r>
      <w:r w:rsidR="00A521D3" w:rsidRPr="00A521D3">
        <w:rPr>
          <w:rFonts w:ascii="Times New Roman" w:hAnsi="Times New Roman" w:cs="Times New Roman"/>
          <w:color w:val="000000" w:themeColor="text1"/>
          <w:sz w:val="24"/>
          <w:szCs w:val="24"/>
        </w:rPr>
        <w:t>oiler exhaust temperature</w:t>
      </w:r>
      <w:r w:rsidRPr="00710B88">
        <w:rPr>
          <w:rFonts w:ascii="Times New Roman" w:hAnsi="Times New Roman" w:cs="Times New Roman"/>
          <w:color w:val="000000" w:themeColor="text1"/>
          <w:sz w:val="24"/>
          <w:szCs w:val="24"/>
        </w:rPr>
        <w:t xml:space="preserve"> is extremely high, which leads to unreasonable energy-level matching and great exergy loss.</w:t>
      </w:r>
      <w:r w:rsidR="00A521D3" w:rsidRPr="00A521D3">
        <w:rPr>
          <w:rFonts w:ascii="Times New Roman" w:hAnsi="Times New Roman" w:cs="Times New Roman"/>
          <w:sz w:val="24"/>
          <w:szCs w:val="24"/>
        </w:rPr>
        <w:t xml:space="preserve"> </w:t>
      </w:r>
    </w:p>
    <w:p w14:paraId="0A9F17C6" w14:textId="2A62B80F" w:rsidR="00A521D3" w:rsidRPr="00710B88" w:rsidRDefault="00A521D3" w:rsidP="00A521D3">
      <w:pPr>
        <w:ind w:firstLineChars="200" w:firstLine="480"/>
        <w:rPr>
          <w:rFonts w:ascii="Times New Roman" w:hAnsi="Times New Roman" w:cs="Times New Roman"/>
          <w:sz w:val="24"/>
          <w:szCs w:val="24"/>
        </w:rPr>
      </w:pPr>
      <w:commentRangeStart w:id="19"/>
      <w:r w:rsidRPr="00710B88">
        <w:rPr>
          <w:rFonts w:ascii="Times New Roman" w:hAnsi="Times New Roman" w:cs="Times New Roman"/>
          <w:sz w:val="24"/>
          <w:szCs w:val="24"/>
        </w:rPr>
        <w:t>To</w:t>
      </w:r>
      <w:commentRangeEnd w:id="19"/>
      <w:r w:rsidRPr="00710B88">
        <w:rPr>
          <w:rStyle w:val="ae"/>
          <w:rFonts w:ascii="Times New Roman" w:hAnsi="Times New Roman" w:cs="Times New Roman"/>
        </w:rPr>
        <w:commentReference w:id="19"/>
      </w:r>
      <w:r w:rsidRPr="00710B88">
        <w:rPr>
          <w:rFonts w:ascii="Times New Roman" w:hAnsi="Times New Roman" w:cs="Times New Roman"/>
          <w:sz w:val="24"/>
          <w:szCs w:val="24"/>
        </w:rPr>
        <w:t xml:space="preserve"> reduce the superheat degree of the extractions, </w:t>
      </w:r>
      <w:r w:rsidRPr="00710B88">
        <w:rPr>
          <w:rFonts w:ascii="Times New Roman" w:hAnsi="Times New Roman" w:cs="Times New Roman"/>
          <w:color w:val="000000" w:themeColor="text1"/>
          <w:sz w:val="24"/>
          <w:szCs w:val="24"/>
        </w:rPr>
        <w:t>Liu et al [</w:t>
      </w:r>
      <w:r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 investigated the thermal performance of the steam and water cycle with single reheat after the installation of an additional outer steam cooler (AOC). Results show that the AOC is an effective method to reduce the superheat degree and improve the efficiency of the unit. Besides, Kjaer [</w:t>
      </w:r>
      <w:r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xml:space="preserve">] proposed a regenerative steam turbine to utilize the superheat degree of the extractions. In this design, part of the extraction from the high pressure turbine enters the additional regenerative steam turbine not the regenerative heater. Extractions from the intermediate pressure turbine are replaced by those from the regenerative steam turbine. The superheat degree of the extraction is significantly reduced in this design, and the exergy destruction of regenerative heaters is reduced, which results in an overall improvement in </w:t>
      </w:r>
      <w:commentRangeStart w:id="20"/>
      <w:r w:rsidRPr="00710B88">
        <w:rPr>
          <w:rFonts w:ascii="Times New Roman" w:hAnsi="Times New Roman" w:cs="Times New Roman"/>
          <w:color w:val="000000" w:themeColor="text1"/>
          <w:sz w:val="24"/>
          <w:szCs w:val="24"/>
        </w:rPr>
        <w:t>efficiency</w:t>
      </w:r>
      <w:commentRangeEnd w:id="20"/>
      <w:r w:rsidRPr="00710B88">
        <w:rPr>
          <w:rStyle w:val="ae"/>
          <w:rFonts w:ascii="Times New Roman" w:hAnsi="Times New Roman" w:cs="Times New Roman"/>
        </w:rPr>
        <w:commentReference w:id="20"/>
      </w:r>
      <w:r w:rsidRPr="00710B88">
        <w:rPr>
          <w:rFonts w:ascii="Times New Roman" w:hAnsi="Times New Roman" w:cs="Times New Roman"/>
          <w:color w:val="000000" w:themeColor="text1"/>
          <w:sz w:val="24"/>
          <w:szCs w:val="24"/>
        </w:rPr>
        <w:t>.</w:t>
      </w:r>
    </w:p>
    <w:p w14:paraId="0BE07A45" w14:textId="25495DC5" w:rsidR="00937335" w:rsidRPr="00710B88" w:rsidRDefault="00A521D3" w:rsidP="00937335">
      <w:pPr>
        <w:ind w:firstLineChars="200" w:firstLine="480"/>
        <w:rPr>
          <w:rFonts w:ascii="Times New Roman" w:hAnsi="Times New Roman" w:cs="Times New Roman"/>
          <w:sz w:val="24"/>
          <w:szCs w:val="24"/>
        </w:rPr>
      </w:pPr>
      <w:r>
        <w:rPr>
          <w:rFonts w:ascii="Times New Roman" w:hAnsi="Times New Roman" w:cs="Times New Roman"/>
          <w:color w:val="000000" w:themeColor="text1"/>
          <w:sz w:val="24"/>
          <w:szCs w:val="24"/>
        </w:rPr>
        <w:t xml:space="preserve"> T</w:t>
      </w:r>
      <w:r w:rsidR="00937335" w:rsidRPr="00710B88">
        <w:rPr>
          <w:rFonts w:ascii="Times New Roman" w:hAnsi="Times New Roman" w:cs="Times New Roman"/>
          <w:color w:val="000000" w:themeColor="text1"/>
          <w:sz w:val="24"/>
          <w:szCs w:val="24"/>
        </w:rPr>
        <w:t>o reuse the</w:t>
      </w:r>
      <w:r w:rsidR="009F301D" w:rsidRPr="00710B88">
        <w:rPr>
          <w:rFonts w:ascii="Times New Roman" w:hAnsi="Times New Roman" w:cs="Times New Roman"/>
          <w:color w:val="000000" w:themeColor="text1"/>
          <w:sz w:val="24"/>
          <w:szCs w:val="24"/>
        </w:rPr>
        <w:t xml:space="preserve"> energy of the exhaust flue gas. </w:t>
      </w:r>
      <w:r w:rsidR="00937335" w:rsidRPr="00710B88">
        <w:rPr>
          <w:rFonts w:ascii="Times New Roman" w:hAnsi="Times New Roman" w:cs="Times New Roman"/>
          <w:color w:val="000000" w:themeColor="text1"/>
          <w:sz w:val="24"/>
          <w:szCs w:val="24"/>
          <w:highlight w:val="yellow"/>
        </w:rPr>
        <w:t>Ref [</w:t>
      </w:r>
      <w:r w:rsidR="00937335" w:rsidRPr="00710B88">
        <w:rPr>
          <w:rFonts w:ascii="Times New Roman" w:hAnsi="Times New Roman" w:cs="Times New Roman"/>
          <w:color w:val="FF0000"/>
          <w:sz w:val="24"/>
          <w:szCs w:val="24"/>
          <w:highlight w:val="yellow"/>
        </w:rPr>
        <w:t>10</w:t>
      </w:r>
      <w:r w:rsidR="00937335" w:rsidRPr="00710B88">
        <w:rPr>
          <w:rFonts w:ascii="Times New Roman" w:hAnsi="Times New Roman" w:cs="Times New Roman"/>
          <w:color w:val="000000" w:themeColor="text1"/>
          <w:sz w:val="24"/>
          <w:szCs w:val="24"/>
          <w:highlight w:val="yellow"/>
        </w:rPr>
        <w:t>] proposed a low pressure economizer (LPE) based on the data of some 1000 MW typical power generat</w:t>
      </w:r>
      <w:r w:rsidR="00937335" w:rsidRPr="00710B88">
        <w:rPr>
          <w:rFonts w:ascii="Times New Roman" w:hAnsi="Times New Roman" w:cs="Times New Roman"/>
          <w:sz w:val="24"/>
          <w:szCs w:val="24"/>
          <w:highlight w:val="yellow"/>
        </w:rPr>
        <w:t xml:space="preserve">ion units in China and four possible arrangements of the LPE installation were proposed to compare its energy-saving effects. Results indicated that LPE connected with higher temperature section of the condensate line brings more reduction of </w:t>
      </w:r>
      <w:r w:rsidR="00937335" w:rsidRPr="00710B88">
        <w:rPr>
          <w:rFonts w:ascii="Times New Roman" w:hAnsi="Times New Roman" w:cs="Times New Roman"/>
          <w:color w:val="000000" w:themeColor="text1"/>
          <w:sz w:val="24"/>
          <w:szCs w:val="24"/>
          <w:highlight w:val="yellow"/>
        </w:rPr>
        <w:t>standard coal equivalent (</w:t>
      </w:r>
      <w:r w:rsidR="00937335" w:rsidRPr="00710B88">
        <w:rPr>
          <w:rFonts w:ascii="Times New Roman" w:hAnsi="Times New Roman" w:cs="Times New Roman"/>
          <w:sz w:val="24"/>
          <w:szCs w:val="24"/>
          <w:highlight w:val="yellow"/>
        </w:rPr>
        <w:t>SCE</w:t>
      </w:r>
      <w:r w:rsidR="00937335" w:rsidRPr="00710B88">
        <w:rPr>
          <w:rFonts w:ascii="Times New Roman" w:hAnsi="Times New Roman" w:cs="Times New Roman"/>
          <w:color w:val="000000" w:themeColor="text1"/>
          <w:sz w:val="24"/>
          <w:szCs w:val="24"/>
          <w:highlight w:val="yellow"/>
        </w:rPr>
        <w:t xml:space="preserve">). Wang et al. investigated the energy and water saving and the </w:t>
      </w:r>
      <w:r w:rsidR="00937335" w:rsidRPr="00710B88">
        <w:rPr>
          <w:rFonts w:ascii="Times New Roman" w:hAnsi="Times New Roman" w:cs="Times New Roman"/>
          <w:color w:val="000000" w:themeColor="text1"/>
          <w:sz w:val="24"/>
          <w:szCs w:val="24"/>
          <w:highlight w:val="yellow"/>
        </w:rPr>
        <w:lastRenderedPageBreak/>
        <w:t>reduction of CO</w:t>
      </w:r>
      <w:r w:rsidR="00937335" w:rsidRPr="00710B88">
        <w:rPr>
          <w:rFonts w:ascii="Times New Roman" w:hAnsi="Times New Roman" w:cs="Times New Roman"/>
          <w:color w:val="000000" w:themeColor="text1"/>
          <w:sz w:val="24"/>
          <w:szCs w:val="24"/>
          <w:highlight w:val="yellow"/>
          <w:vertAlign w:val="subscript"/>
        </w:rPr>
        <w:t xml:space="preserve">2 </w:t>
      </w:r>
      <w:r w:rsidR="00937335" w:rsidRPr="00710B88">
        <w:rPr>
          <w:rFonts w:ascii="Times New Roman" w:hAnsi="Times New Roman" w:cs="Times New Roman"/>
          <w:color w:val="000000" w:themeColor="text1"/>
          <w:sz w:val="24"/>
          <w:szCs w:val="24"/>
          <w:highlight w:val="yellow"/>
        </w:rPr>
        <w:t>after the installation of LPE. Results show that the optimized measures can bring a reduction of SCE by 2-4g/</w:t>
      </w:r>
      <w:r w:rsidR="00937335" w:rsidRPr="00710B88">
        <w:rPr>
          <w:rFonts w:ascii="Times New Roman" w:hAnsi="Times New Roman" w:cs="Times New Roman"/>
          <w:sz w:val="24"/>
          <w:szCs w:val="24"/>
          <w:highlight w:val="yellow"/>
        </w:rPr>
        <w:t xml:space="preserve"> (kW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 [</w:t>
      </w:r>
      <w:r w:rsidR="00937335" w:rsidRPr="00710B88">
        <w:rPr>
          <w:rFonts w:ascii="Times New Roman" w:hAnsi="Times New Roman" w:cs="Times New Roman"/>
          <w:color w:val="FF0000"/>
          <w:sz w:val="24"/>
          <w:szCs w:val="24"/>
          <w:highlight w:val="yellow"/>
        </w:rPr>
        <w:t>11</w:t>
      </w:r>
      <w:r w:rsidR="00937335" w:rsidRPr="00710B88">
        <w:rPr>
          <w:rFonts w:ascii="Times New Roman" w:hAnsi="Times New Roman" w:cs="Times New Roman"/>
          <w:sz w:val="24"/>
          <w:szCs w:val="24"/>
          <w:highlight w:val="yellow"/>
        </w:rPr>
        <w:t>]. Vladimir et al. [</w:t>
      </w:r>
      <w:r w:rsidR="00937335" w:rsidRPr="00710B88">
        <w:rPr>
          <w:rFonts w:ascii="Times New Roman" w:hAnsi="Times New Roman" w:cs="Times New Roman"/>
          <w:color w:val="FF0000"/>
          <w:sz w:val="24"/>
          <w:szCs w:val="24"/>
          <w:highlight w:val="yellow"/>
        </w:rPr>
        <w:t>12</w:t>
      </w:r>
      <w:r w:rsidR="00937335" w:rsidRPr="00710B88">
        <w:rPr>
          <w:rFonts w:ascii="Times New Roman" w:hAnsi="Times New Roman" w:cs="Times New Roman"/>
          <w:sz w:val="24"/>
          <w:szCs w:val="24"/>
          <w:highlight w:val="yellow"/>
        </w:rPr>
        <w:t>] proposed an additional high pressure economizer installed at a long term running lignite-fired power plant. The results show that more than 30 MW of the flue gas waste heat is recovered, which brings an improvement in gross efficiency by 0.53 percentage points and 9.4 MW extra output power. In Ref. [</w:t>
      </w:r>
      <w:r w:rsidR="00937335" w:rsidRPr="00710B88">
        <w:rPr>
          <w:rFonts w:ascii="Times New Roman" w:hAnsi="Times New Roman" w:cs="Times New Roman"/>
          <w:color w:val="FF0000"/>
          <w:sz w:val="24"/>
          <w:szCs w:val="24"/>
          <w:highlight w:val="yellow"/>
        </w:rPr>
        <w:t>13</w:t>
      </w:r>
      <w:r w:rsidR="00937335" w:rsidRPr="00710B88">
        <w:rPr>
          <w:rFonts w:ascii="Times New Roman" w:hAnsi="Times New Roman" w:cs="Times New Roman"/>
          <w:sz w:val="24"/>
          <w:szCs w:val="24"/>
          <w:highlight w:val="yellow"/>
        </w:rPr>
        <w:t>], the air preheater is divided into two stages to reduce the temperature difference in heat transfer process. Besides, a LPE is installed between the two air preheaters to obtain an appropriate flue gas temperature range. Thermodynamic and Technic-economic analysis are conducted to reveal the performance improvement. It was found that the SCE consumption can be reduced by 6.7(kW</w:t>
      </w:r>
      <m:oMath>
        <m:r>
          <m:rPr>
            <m:sty m:val="p"/>
          </m:rPr>
          <w:rPr>
            <w:rFonts w:ascii="Cambria Math" w:hAnsi="Cambria Math" w:cs="Times New Roman"/>
            <w:sz w:val="24"/>
            <w:szCs w:val="24"/>
            <w:highlight w:val="yellow"/>
          </w:rPr>
          <m:t>∙</m:t>
        </m:r>
      </m:oMath>
      <w:r w:rsidR="00937335" w:rsidRPr="00710B88">
        <w:rPr>
          <w:rFonts w:ascii="Times New Roman" w:hAnsi="Times New Roman" w:cs="Times New Roman"/>
          <w:sz w:val="24"/>
          <w:szCs w:val="24"/>
          <w:highlight w:val="yellow"/>
        </w:rPr>
        <w:t>h).</w:t>
      </w:r>
      <w:r w:rsidR="00937335" w:rsidRPr="00710B88">
        <w:rPr>
          <w:rFonts w:ascii="Times New Roman" w:hAnsi="Times New Roman" w:cs="Times New Roman"/>
          <w:sz w:val="24"/>
          <w:szCs w:val="24"/>
        </w:rPr>
        <w:t xml:space="preserve"> </w:t>
      </w:r>
    </w:p>
    <w:p w14:paraId="7D6C8E2C" w14:textId="777CE29E" w:rsidR="00E247BA" w:rsidRDefault="00D85CB5" w:rsidP="00E247BA">
      <w:pPr>
        <w:ind w:firstLineChars="200" w:firstLine="480"/>
        <w:rPr>
          <w:rFonts w:ascii="Times New Roman" w:hAnsi="Times New Roman" w:cs="Times New Roman"/>
          <w:sz w:val="24"/>
          <w:szCs w:val="24"/>
        </w:rPr>
      </w:pPr>
      <w:commentRangeStart w:id="21"/>
      <w:r w:rsidRPr="00710B88">
        <w:rPr>
          <w:rFonts w:ascii="Times New Roman" w:hAnsi="Times New Roman" w:cs="Times New Roman"/>
          <w:color w:val="000000" w:themeColor="text1"/>
          <w:sz w:val="24"/>
          <w:szCs w:val="24"/>
        </w:rPr>
        <w:t xml:space="preserve">Due to </w:t>
      </w:r>
      <w:r w:rsidR="00584237" w:rsidRPr="00710B88">
        <w:rPr>
          <w:rFonts w:ascii="Times New Roman" w:hAnsi="Times New Roman" w:cs="Times New Roman"/>
          <w:color w:val="000000" w:themeColor="text1"/>
          <w:sz w:val="24"/>
          <w:szCs w:val="24"/>
        </w:rPr>
        <w:t xml:space="preserve">arrangement of </w:t>
      </w:r>
      <w:r w:rsidRPr="00710B88">
        <w:rPr>
          <w:rFonts w:ascii="Times New Roman" w:hAnsi="Times New Roman" w:cs="Times New Roman"/>
          <w:color w:val="000000" w:themeColor="text1"/>
          <w:sz w:val="24"/>
          <w:szCs w:val="24"/>
        </w:rPr>
        <w:t>boiler heating surface</w:t>
      </w:r>
      <w:r w:rsidR="00584237" w:rsidRPr="00710B88">
        <w:rPr>
          <w:rFonts w:ascii="Times New Roman" w:hAnsi="Times New Roman" w:cs="Times New Roman"/>
          <w:color w:val="000000" w:themeColor="text1"/>
          <w:sz w:val="24"/>
          <w:szCs w:val="24"/>
        </w:rPr>
        <w:t xml:space="preserve"> and design of regenerative system belong to deferent research area</w:t>
      </w:r>
      <w:r w:rsidR="00A16CCA" w:rsidRPr="00710B88">
        <w:rPr>
          <w:rFonts w:ascii="Times New Roman" w:hAnsi="Times New Roman" w:cs="Times New Roman"/>
          <w:color w:val="000000" w:themeColor="text1"/>
          <w:sz w:val="24"/>
          <w:szCs w:val="24"/>
        </w:rPr>
        <w:t xml:space="preserve">, </w:t>
      </w:r>
      <w:r w:rsidR="000C7B0D" w:rsidRPr="00710B88">
        <w:rPr>
          <w:rFonts w:ascii="Times New Roman" w:hAnsi="Times New Roman" w:cs="Times New Roman"/>
          <w:color w:val="000000" w:themeColor="text1"/>
          <w:sz w:val="24"/>
          <w:szCs w:val="24"/>
        </w:rPr>
        <w:t xml:space="preserve">researches concentrate more on the </w:t>
      </w:r>
      <w:r w:rsidR="0003195A" w:rsidRPr="00710B88">
        <w:rPr>
          <w:rFonts w:ascii="Times New Roman" w:hAnsi="Times New Roman" w:cs="Times New Roman"/>
          <w:color w:val="000000" w:themeColor="text1"/>
          <w:sz w:val="24"/>
          <w:szCs w:val="24"/>
        </w:rPr>
        <w:t xml:space="preserve">optimization of </w:t>
      </w:r>
      <w:r w:rsidR="00C86C24" w:rsidRPr="00710B88">
        <w:rPr>
          <w:rFonts w:ascii="Times New Roman" w:hAnsi="Times New Roman" w:cs="Times New Roman"/>
          <w:color w:val="000000" w:themeColor="text1"/>
          <w:sz w:val="24"/>
          <w:szCs w:val="24"/>
        </w:rPr>
        <w:t>these two systems</w:t>
      </w:r>
      <w:r w:rsidR="00584237" w:rsidRPr="00710B88">
        <w:rPr>
          <w:rFonts w:ascii="Times New Roman" w:hAnsi="Times New Roman" w:cs="Times New Roman"/>
          <w:color w:val="000000" w:themeColor="text1"/>
          <w:sz w:val="24"/>
          <w:szCs w:val="24"/>
        </w:rPr>
        <w:t xml:space="preserve"> respectively,</w:t>
      </w:r>
      <w:r w:rsidR="00584237" w:rsidRPr="00710B88">
        <w:rPr>
          <w:rFonts w:ascii="Times New Roman" w:hAnsi="Times New Roman" w:cs="Times New Roman"/>
          <w:sz w:val="24"/>
          <w:szCs w:val="24"/>
        </w:rPr>
        <w:t xml:space="preserve"> and</w:t>
      </w:r>
      <w:r w:rsidR="0003195A" w:rsidRPr="00710B88">
        <w:rPr>
          <w:rFonts w:ascii="Times New Roman" w:hAnsi="Times New Roman" w:cs="Times New Roman"/>
          <w:sz w:val="24"/>
          <w:szCs w:val="24"/>
        </w:rPr>
        <w:t xml:space="preserve"> ignored the joint optimization of boiler tail flue heating surface and regenerative system to achieve energy cascade utilization and improve system efficiency</w:t>
      </w:r>
      <w:r w:rsidR="000C7B0D" w:rsidRPr="00710B88">
        <w:rPr>
          <w:rFonts w:ascii="Times New Roman" w:hAnsi="Times New Roman" w:cs="Times New Roman"/>
          <w:sz w:val="24"/>
          <w:szCs w:val="24"/>
        </w:rPr>
        <w:t xml:space="preserve">. </w:t>
      </w:r>
      <w:r w:rsidR="00E9176B" w:rsidRPr="00710B88">
        <w:rPr>
          <w:rFonts w:ascii="Times New Roman" w:hAnsi="Times New Roman" w:cs="Times New Roman"/>
          <w:sz w:val="24"/>
          <w:szCs w:val="24"/>
        </w:rPr>
        <w:t xml:space="preserve">To </w:t>
      </w:r>
      <w:r w:rsidR="00C86C24" w:rsidRPr="00710B88">
        <w:rPr>
          <w:rFonts w:ascii="Times New Roman" w:hAnsi="Times New Roman" w:cs="Times New Roman"/>
          <w:sz w:val="24"/>
          <w:szCs w:val="24"/>
        </w:rPr>
        <w:t xml:space="preserve">reduce both </w:t>
      </w:r>
      <w:r w:rsidR="00E247BA" w:rsidRPr="00710B88">
        <w:rPr>
          <w:rFonts w:ascii="Times New Roman" w:hAnsi="Times New Roman" w:cs="Times New Roman"/>
          <w:sz w:val="24"/>
          <w:szCs w:val="24"/>
        </w:rPr>
        <w:t xml:space="preserve">systems’ </w:t>
      </w:r>
      <w:r w:rsidR="00C86C24" w:rsidRPr="00710B88">
        <w:rPr>
          <w:rFonts w:ascii="Times New Roman" w:hAnsi="Times New Roman" w:cs="Times New Roman"/>
          <w:sz w:val="24"/>
          <w:szCs w:val="24"/>
        </w:rPr>
        <w:t xml:space="preserve">exergy </w:t>
      </w:r>
      <w:r w:rsidR="00E247BA" w:rsidRPr="00710B88">
        <w:rPr>
          <w:rFonts w:ascii="Times New Roman" w:hAnsi="Times New Roman" w:cs="Times New Roman"/>
          <w:sz w:val="24"/>
          <w:szCs w:val="24"/>
        </w:rPr>
        <w:t>loses</w:t>
      </w:r>
      <w:r w:rsidR="000C7B0D" w:rsidRPr="00710B88">
        <w:rPr>
          <w:rFonts w:ascii="Times New Roman" w:hAnsi="Times New Roman" w:cs="Times New Roman"/>
          <w:sz w:val="24"/>
          <w:szCs w:val="24"/>
        </w:rPr>
        <w:t>, a theoretical optimization design of cascaded utilization of energy for a 1000 MW doub</w:t>
      </w:r>
      <w:r w:rsidR="00E247BA" w:rsidRPr="00710B88">
        <w:rPr>
          <w:rFonts w:ascii="Times New Roman" w:hAnsi="Times New Roman" w:cs="Times New Roman"/>
          <w:sz w:val="24"/>
          <w:szCs w:val="24"/>
        </w:rPr>
        <w:t>le reheat USC unit (optimization system) is proposed. V</w:t>
      </w:r>
      <w:r w:rsidR="00C86C24" w:rsidRPr="00710B88">
        <w:rPr>
          <w:rFonts w:ascii="Times New Roman" w:hAnsi="Times New Roman" w:cs="Times New Roman"/>
          <w:sz w:val="24"/>
          <w:szCs w:val="24"/>
        </w:rPr>
        <w:t xml:space="preserve">ariations and energy saving effects of a double reheat </w:t>
      </w:r>
      <w:r w:rsidR="00C86C24" w:rsidRPr="00710B88">
        <w:rPr>
          <w:rFonts w:ascii="Times New Roman" w:hAnsi="Times New Roman" w:cs="Times New Roman"/>
          <w:color w:val="000000" w:themeColor="text1"/>
          <w:sz w:val="24"/>
          <w:szCs w:val="24"/>
        </w:rPr>
        <w:t xml:space="preserve">ultra-supercritical </w:t>
      </w:r>
      <w:r w:rsidR="000C7B0D" w:rsidRPr="00710B88">
        <w:rPr>
          <w:rFonts w:ascii="Times New Roman" w:hAnsi="Times New Roman" w:cs="Times New Roman"/>
          <w:sz w:val="24"/>
          <w:szCs w:val="24"/>
        </w:rPr>
        <w:t>thermal system</w:t>
      </w:r>
      <w:r w:rsidR="00C86C24" w:rsidRPr="00710B88">
        <w:rPr>
          <w:rFonts w:ascii="Times New Roman" w:hAnsi="Times New Roman" w:cs="Times New Roman"/>
          <w:sz w:val="24"/>
          <w:szCs w:val="24"/>
        </w:rPr>
        <w:t xml:space="preserve"> (</w:t>
      </w:r>
      <w:r w:rsidR="00A16CCA" w:rsidRPr="00710B88">
        <w:rPr>
          <w:rFonts w:ascii="Times New Roman" w:hAnsi="Times New Roman" w:cs="Times New Roman"/>
          <w:sz w:val="24"/>
          <w:szCs w:val="24"/>
        </w:rPr>
        <w:t xml:space="preserve">reference </w:t>
      </w:r>
      <w:r w:rsidR="00C86C24" w:rsidRPr="00710B88">
        <w:rPr>
          <w:rFonts w:ascii="Times New Roman" w:hAnsi="Times New Roman" w:cs="Times New Roman"/>
          <w:sz w:val="24"/>
          <w:szCs w:val="24"/>
        </w:rPr>
        <w:t>system)</w:t>
      </w:r>
      <w:r w:rsidR="000C7B0D" w:rsidRPr="00710B88">
        <w:rPr>
          <w:rFonts w:ascii="Times New Roman" w:hAnsi="Times New Roman" w:cs="Times New Roman"/>
          <w:sz w:val="24"/>
          <w:szCs w:val="24"/>
        </w:rPr>
        <w:t xml:space="preserve"> </w:t>
      </w:r>
      <w:r w:rsidR="00C86C24" w:rsidRPr="00710B88">
        <w:rPr>
          <w:rFonts w:ascii="Times New Roman" w:hAnsi="Times New Roman" w:cs="Times New Roman"/>
          <w:sz w:val="24"/>
          <w:szCs w:val="24"/>
        </w:rPr>
        <w:t>and</w:t>
      </w:r>
      <w:r w:rsidR="000C7B0D" w:rsidRPr="00710B88">
        <w:rPr>
          <w:rFonts w:ascii="Times New Roman" w:hAnsi="Times New Roman" w:cs="Times New Roman"/>
          <w:sz w:val="24"/>
          <w:szCs w:val="24"/>
        </w:rPr>
        <w:t xml:space="preserve"> the optimization system</w:t>
      </w:r>
      <w:r w:rsidR="00E9176B" w:rsidRPr="00710B88">
        <w:rPr>
          <w:rFonts w:ascii="Times New Roman" w:hAnsi="Times New Roman" w:cs="Times New Roman"/>
          <w:sz w:val="24"/>
          <w:szCs w:val="24"/>
        </w:rPr>
        <w:t xml:space="preserve"> are</w:t>
      </w:r>
      <w:r w:rsidR="000C7B0D" w:rsidRPr="00710B88">
        <w:rPr>
          <w:rFonts w:ascii="Times New Roman" w:hAnsi="Times New Roman" w:cs="Times New Roman"/>
          <w:sz w:val="24"/>
          <w:szCs w:val="24"/>
        </w:rPr>
        <w:t xml:space="preserve"> analyzed to evaluate</w:t>
      </w:r>
      <w:r w:rsidR="00A16CCA" w:rsidRPr="00710B88">
        <w:rPr>
          <w:rFonts w:ascii="Times New Roman" w:hAnsi="Times New Roman" w:cs="Times New Roman"/>
          <w:sz w:val="24"/>
          <w:szCs w:val="24"/>
        </w:rPr>
        <w:t xml:space="preserve"> their</w:t>
      </w:r>
      <w:r w:rsidR="000C7B0D" w:rsidRPr="00710B88">
        <w:rPr>
          <w:rFonts w:ascii="Times New Roman" w:hAnsi="Times New Roman" w:cs="Times New Roman"/>
          <w:sz w:val="24"/>
          <w:szCs w:val="24"/>
        </w:rPr>
        <w:t xml:space="preserve"> </w:t>
      </w:r>
      <w:commentRangeStart w:id="22"/>
      <w:r w:rsidR="000C7B0D" w:rsidRPr="00710B88">
        <w:rPr>
          <w:rFonts w:ascii="Times New Roman" w:hAnsi="Times New Roman" w:cs="Times New Roman"/>
          <w:sz w:val="24"/>
          <w:szCs w:val="24"/>
        </w:rPr>
        <w:t>performance</w:t>
      </w:r>
      <w:commentRangeEnd w:id="22"/>
      <w:r w:rsidR="00024CF5">
        <w:rPr>
          <w:rStyle w:val="ae"/>
        </w:rPr>
        <w:commentReference w:id="22"/>
      </w:r>
      <w:r w:rsidR="00E247BA" w:rsidRPr="00710B88">
        <w:rPr>
          <w:rFonts w:ascii="Times New Roman" w:hAnsi="Times New Roman" w:cs="Times New Roman"/>
          <w:sz w:val="24"/>
          <w:szCs w:val="24"/>
        </w:rPr>
        <w:t>.</w:t>
      </w:r>
      <w:commentRangeEnd w:id="21"/>
      <w:r w:rsidR="00D47435" w:rsidRPr="00710B88">
        <w:rPr>
          <w:rStyle w:val="ae"/>
          <w:rFonts w:ascii="Times New Roman" w:hAnsi="Times New Roman" w:cs="Times New Roman"/>
        </w:rPr>
        <w:commentReference w:id="21"/>
      </w:r>
    </w:p>
    <w:p w14:paraId="56E09433" w14:textId="77777777" w:rsidR="00817E72" w:rsidRPr="00710B88" w:rsidRDefault="00817E72" w:rsidP="00817E72">
      <w:pPr>
        <w:ind w:firstLineChars="200" w:firstLine="480"/>
        <w:rPr>
          <w:rFonts w:ascii="Times New Roman" w:hAnsi="Times New Roman" w:cs="Times New Roman"/>
          <w:sz w:val="24"/>
          <w:szCs w:val="24"/>
        </w:rPr>
      </w:pPr>
    </w:p>
    <w:p w14:paraId="00A2406C" w14:textId="77777777" w:rsidR="00817E72" w:rsidRPr="00710B88" w:rsidRDefault="00817E72" w:rsidP="00817E72">
      <w:pPr>
        <w:pStyle w:val="a3"/>
        <w:numPr>
          <w:ilvl w:val="0"/>
          <w:numId w:val="29"/>
        </w:numPr>
        <w:ind w:firstLineChars="0"/>
        <w:rPr>
          <w:rFonts w:ascii="Times New Roman" w:hAnsi="Times New Roman" w:cs="Times New Roman"/>
          <w:b/>
          <w:sz w:val="24"/>
          <w:szCs w:val="24"/>
        </w:rPr>
      </w:pPr>
      <w:r w:rsidRPr="00710B88">
        <w:rPr>
          <w:rFonts w:ascii="Times New Roman" w:hAnsi="Times New Roman" w:cs="Times New Roman"/>
          <w:b/>
          <w:sz w:val="24"/>
          <w:szCs w:val="24"/>
        </w:rPr>
        <w:t xml:space="preserve">Reference system introduction and analysis </w:t>
      </w:r>
    </w:p>
    <w:p w14:paraId="6B8E252E" w14:textId="1D0CB28F" w:rsidR="00817E72" w:rsidRPr="00710B88" w:rsidRDefault="00817E72" w:rsidP="00817E72">
      <w:pPr>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 xml:space="preserve">.1 A double reheat USC power plant in operation (reference </w:t>
      </w:r>
      <w:commentRangeStart w:id="23"/>
      <w:r w:rsidRPr="00710B88">
        <w:rPr>
          <w:rFonts w:ascii="Times New Roman" w:hAnsi="Times New Roman" w:cs="Times New Roman"/>
          <w:b/>
          <w:sz w:val="24"/>
          <w:szCs w:val="24"/>
        </w:rPr>
        <w:t>system</w:t>
      </w:r>
      <w:commentRangeEnd w:id="23"/>
      <w:r w:rsidRPr="00710B88">
        <w:rPr>
          <w:rStyle w:val="ae"/>
          <w:rFonts w:ascii="Times New Roman" w:hAnsi="Times New Roman" w:cs="Times New Roman"/>
        </w:rPr>
        <w:commentReference w:id="23"/>
      </w:r>
      <w:r w:rsidRPr="00710B88">
        <w:rPr>
          <w:rFonts w:ascii="Times New Roman" w:hAnsi="Times New Roman" w:cs="Times New Roman"/>
          <w:b/>
          <w:sz w:val="24"/>
          <w:szCs w:val="24"/>
        </w:rPr>
        <w:t>)</w:t>
      </w:r>
    </w:p>
    <w:p w14:paraId="47354D86" w14:textId="0C82BE4C"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A typical coal-fired double reheat USC power plant in operation is chosen as the reference unit. The parameter settings that maximize continuous power are 310 bar / 600 ℃for the main steam, 610℃ for the reheat steam pressure, 33.5% for the proportion of the single reheat steam pressure to the main steam pressure, and 33</w:t>
      </w:r>
      <w:r w:rsidRPr="00710B88">
        <w:rPr>
          <w:rFonts w:ascii="Times New Roman" w:hAnsi="Times New Roman" w:cs="Times New Roman"/>
          <w:color w:val="000000" w:themeColor="text1"/>
          <w:sz w:val="24"/>
          <w:szCs w:val="24"/>
        </w:rPr>
        <w:t>% for the proportion of the double reheat steam pressure to the single reheat steam pressure[</w:t>
      </w:r>
      <w:r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The output power of the double reheat unit under the condition of THA load is 1000 MW. The unit consists of one super high pressure turbine (VHP), one high pressure turbi</w:t>
      </w:r>
      <w:r w:rsidRPr="00710B88">
        <w:rPr>
          <w:rFonts w:ascii="Times New Roman" w:hAnsi="Times New Roman" w:cs="Times New Roman"/>
          <w:sz w:val="24"/>
          <w:szCs w:val="24"/>
        </w:rPr>
        <w:t xml:space="preserve">ne (HP), one intermediate pressure turbine (IP), and two low pressure turbines (LP). 10-stage regenerative system with four high pressure regenerative heaters (HRH), five low pressure regenerative heaters (LRH), and one deaerator (DEA) are adopted. Besides two additional outer steam coolers (AOC1, AOC2) are used to cool two extractions due to its high superheating degree. The exhaust steam pressure of the steam turbine is set 4.5kPa. The simplified schematic of the unit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_Ref499995570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Fig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p>
    <w:p w14:paraId="62EBDDC7" w14:textId="77777777"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从参考系统的锅炉虽然仍然采用</w:t>
      </w:r>
      <w:r w:rsidRPr="00710B88">
        <w:rPr>
          <w:rFonts w:ascii="Times New Roman" w:hAnsi="Times New Roman" w:cs="Times New Roman"/>
          <w:sz w:val="24"/>
          <w:szCs w:val="24"/>
        </w:rPr>
        <w:t>Π</w:t>
      </w:r>
      <w:r w:rsidRPr="00710B88">
        <w:rPr>
          <w:rFonts w:ascii="Times New Roman" w:hAnsi="Times New Roman" w:cs="Times New Roman"/>
          <w:sz w:val="24"/>
          <w:szCs w:val="24"/>
        </w:rPr>
        <w:t>型布置，但其内部受热面和传统一次再热锅炉有较大区别。</w:t>
      </w:r>
    </w:p>
    <w:p w14:paraId="0DA7FBCE" w14:textId="675EF4FB" w:rsidR="00817E72" w:rsidRPr="00710B88" w:rsidRDefault="00817E72" w:rsidP="00817E72">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Furnace layout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_Ref499995581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Fig 2</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boiler furnace is composited by the membrane wall, along flue gas flow direction lays low-temperature superheater (Lts) screen tube, cold segment of high-temperature ﬁrst reheater (Csf), cold segment of high-temperature second reheater (Csf), High temperature super-heater (Hts), hot segment of high-temperature ﬁrst reheater (Hsf), hot segment of high-temperature </w:t>
      </w:r>
      <w:r w:rsidRPr="00710B88">
        <w:rPr>
          <w:rFonts w:ascii="Times New Roman" w:hAnsi="Times New Roman" w:cs="Times New Roman"/>
          <w:sz w:val="24"/>
          <w:szCs w:val="24"/>
        </w:rPr>
        <w:lastRenderedPageBreak/>
        <w:t>second reheater (Hss), after which the flue gas channel is divided into the front flue and the back flue. The front duct arranges low-temperature first reheater (Ltfr) and the front-duct economizerz (Feco), the back duct arranges a low-temperature second reheater (Ltsr) and back-duct economizer (Beco). The rear flue is equipped with an air preheater(APH).</w:t>
      </w:r>
    </w:p>
    <w:p w14:paraId="0073BF85" w14:textId="77777777" w:rsidR="00817E72" w:rsidRPr="00710B88" w:rsidRDefault="00817E72" w:rsidP="00817E72">
      <w:pPr>
        <w:rPr>
          <w:rFonts w:ascii="Times New Roman" w:hAnsi="Times New Roman" w:cs="Times New Roman"/>
          <w:sz w:val="24"/>
          <w:szCs w:val="24"/>
        </w:rPr>
      </w:pPr>
      <w:r w:rsidRPr="00710B88">
        <w:rPr>
          <w:rFonts w:ascii="Times New Roman" w:hAnsi="Times New Roman" w:cs="Times New Roman"/>
          <w:sz w:val="24"/>
          <w:szCs w:val="24"/>
        </w:rPr>
        <w:t>从锅炉受热面布置可以看出，锅炉主要受热面布置在炉膛之中，而水平烟道和竖井烟道中仅布置有空气预热设备。所以锅炉可以分成两部分</w:t>
      </w:r>
      <w:r w:rsidRPr="00710B88">
        <w:rPr>
          <w:rFonts w:ascii="Times New Roman" w:hAnsi="Times New Roman" w:cs="Times New Roman"/>
          <w:sz w:val="24"/>
          <w:szCs w:val="24"/>
        </w:rPr>
        <w:t>:</w:t>
      </w:r>
      <w:r w:rsidRPr="00710B88">
        <w:rPr>
          <w:rFonts w:ascii="Times New Roman" w:hAnsi="Times New Roman" w:cs="Times New Roman"/>
          <w:sz w:val="24"/>
          <w:szCs w:val="24"/>
        </w:rPr>
        <w:t>炉膛内完成水</w:t>
      </w:r>
      <w:r w:rsidRPr="00710B88">
        <w:rPr>
          <w:rFonts w:ascii="Times New Roman" w:hAnsi="Times New Roman" w:cs="Times New Roman"/>
          <w:sz w:val="24"/>
          <w:szCs w:val="24"/>
        </w:rPr>
        <w:t>/</w:t>
      </w:r>
      <w:r w:rsidRPr="00710B88">
        <w:rPr>
          <w:rFonts w:ascii="Times New Roman" w:hAnsi="Times New Roman" w:cs="Times New Roman"/>
          <w:sz w:val="24"/>
          <w:szCs w:val="24"/>
        </w:rPr>
        <w:t>蒸汽吸热的</w:t>
      </w:r>
      <w:r w:rsidRPr="00710B88">
        <w:rPr>
          <w:rFonts w:ascii="Times New Roman" w:hAnsi="Times New Roman" w:cs="Times New Roman"/>
          <w:sz w:val="24"/>
          <w:szCs w:val="24"/>
        </w:rPr>
        <w:t>boiler</w:t>
      </w:r>
      <w:r w:rsidRPr="00710B88">
        <w:rPr>
          <w:rFonts w:ascii="Times New Roman" w:hAnsi="Times New Roman" w:cs="Times New Roman"/>
          <w:sz w:val="24"/>
          <w:szCs w:val="24"/>
        </w:rPr>
        <w:t>，和尾部烟道内</w:t>
      </w:r>
      <w:r w:rsidRPr="00710B88">
        <w:rPr>
          <w:rFonts w:ascii="Times New Roman" w:hAnsi="Times New Roman" w:cs="Times New Roman"/>
          <w:sz w:val="24"/>
          <w:szCs w:val="24"/>
        </w:rPr>
        <w:t xml:space="preserve"> </w:t>
      </w:r>
      <w:r w:rsidRPr="00710B88">
        <w:rPr>
          <w:rFonts w:ascii="Times New Roman" w:hAnsi="Times New Roman" w:cs="Times New Roman"/>
          <w:sz w:val="24"/>
          <w:szCs w:val="24"/>
        </w:rPr>
        <w:t>完成空气预热的</w:t>
      </w:r>
      <w:r w:rsidRPr="00710B88">
        <w:rPr>
          <w:rFonts w:ascii="Times New Roman" w:hAnsi="Times New Roman" w:cs="Times New Roman"/>
          <w:sz w:val="24"/>
          <w:szCs w:val="24"/>
        </w:rPr>
        <w:t>APH</w:t>
      </w:r>
      <w:r w:rsidRPr="00710B88">
        <w:rPr>
          <w:rFonts w:ascii="Times New Roman" w:hAnsi="Times New Roman" w:cs="Times New Roman"/>
          <w:sz w:val="24"/>
          <w:szCs w:val="24"/>
        </w:rPr>
        <w:t>。</w:t>
      </w:r>
    </w:p>
    <w:p w14:paraId="7386EED6"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14340" w:dyaOrig="5971" w14:anchorId="0AA4B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172.5pt" o:ole="">
            <v:imagedata r:id="rId10" o:title=""/>
          </v:shape>
          <o:OLEObject Type="Embed" ProgID="Visio.Drawing.15" ShapeID="_x0000_i1025" DrawAspect="Content" ObjectID="_1575981176" r:id="rId11"/>
        </w:object>
      </w:r>
    </w:p>
    <w:p w14:paraId="1A857750" w14:textId="490E921B" w:rsidR="00817E72" w:rsidRPr="00710B88" w:rsidRDefault="00817E72" w:rsidP="00817E72">
      <w:pPr>
        <w:pStyle w:val="af3"/>
        <w:jc w:val="center"/>
        <w:rPr>
          <w:rFonts w:ascii="Times New Roman" w:hAnsi="Times New Roman" w:cs="Times New Roman"/>
        </w:rPr>
      </w:pPr>
      <w:bookmarkStart w:id="24" w:name="_Ref499995570"/>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1</w:t>
      </w:r>
      <w:r w:rsidRPr="00710B88">
        <w:rPr>
          <w:rFonts w:ascii="Times New Roman" w:hAnsi="Times New Roman" w:cs="Times New Roman"/>
          <w:noProof/>
        </w:rPr>
        <w:fldChar w:fldCharType="end"/>
      </w:r>
      <w:bookmarkEnd w:id="24"/>
      <w:r w:rsidRPr="00710B88">
        <w:rPr>
          <w:rFonts w:ascii="Times New Roman" w:hAnsi="Times New Roman" w:cs="Times New Roman"/>
        </w:rPr>
        <w:t xml:space="preserve"> schematic of the double reheat unit on operation(reference system)</w:t>
      </w:r>
    </w:p>
    <w:p w14:paraId="0D3F08EA" w14:textId="77777777" w:rsidR="00817E72" w:rsidRPr="00710B88" w:rsidRDefault="00817E72" w:rsidP="00817E72">
      <w:pPr>
        <w:jc w:val="center"/>
        <w:rPr>
          <w:rFonts w:ascii="Times New Roman" w:hAnsi="Times New Roman" w:cs="Times New Roman"/>
          <w:sz w:val="24"/>
          <w:szCs w:val="24"/>
        </w:rPr>
      </w:pPr>
      <w:r w:rsidRPr="00710B88">
        <w:rPr>
          <w:rFonts w:ascii="Times New Roman" w:hAnsi="Times New Roman" w:cs="Times New Roman"/>
          <w:sz w:val="24"/>
          <w:szCs w:val="24"/>
        </w:rPr>
        <w:t xml:space="preserve">   </w:t>
      </w:r>
    </w:p>
    <w:p w14:paraId="4645AC1C" w14:textId="77777777" w:rsidR="00817E72" w:rsidRPr="00710B88" w:rsidRDefault="00817E72" w:rsidP="00817E72">
      <w:pPr>
        <w:keepNext/>
        <w:jc w:val="center"/>
        <w:rPr>
          <w:rFonts w:ascii="Times New Roman" w:hAnsi="Times New Roman" w:cs="Times New Roman"/>
        </w:rPr>
      </w:pPr>
      <w:r w:rsidRPr="00710B88">
        <w:rPr>
          <w:rFonts w:ascii="Times New Roman" w:hAnsi="Times New Roman" w:cs="Times New Roman"/>
        </w:rPr>
        <w:object w:dxaOrig="9131" w:dyaOrig="9961" w14:anchorId="6BCDF298">
          <v:shape id="_x0000_i1026" type="#_x0000_t75" style="width:164.4pt;height:179.4pt" o:ole="">
            <v:imagedata r:id="rId12" o:title=""/>
          </v:shape>
          <o:OLEObject Type="Embed" ProgID="Visio.Drawing.15" ShapeID="_x0000_i1026" DrawAspect="Content" ObjectID="_1575981177" r:id="rId13"/>
        </w:object>
      </w:r>
    </w:p>
    <w:p w14:paraId="79E8835D" w14:textId="1A9D25F5" w:rsidR="00817E72" w:rsidRPr="00710B88" w:rsidRDefault="00817E72" w:rsidP="00817E72">
      <w:pPr>
        <w:pStyle w:val="af3"/>
        <w:jc w:val="center"/>
        <w:rPr>
          <w:rFonts w:ascii="Times New Roman" w:hAnsi="Times New Roman" w:cs="Times New Roman"/>
        </w:rPr>
      </w:pPr>
      <w:bookmarkStart w:id="25" w:name="_Ref499995581"/>
      <w:r w:rsidRPr="00710B88">
        <w:rPr>
          <w:rFonts w:ascii="Times New Roman" w:hAnsi="Times New Roman" w:cs="Times New Roman"/>
        </w:rPr>
        <w:t xml:space="preserve">Fig </w:t>
      </w:r>
      <w:r w:rsidRPr="00710B88">
        <w:rPr>
          <w:rFonts w:ascii="Times New Roman" w:hAnsi="Times New Roman" w:cs="Times New Roman"/>
        </w:rPr>
        <w:fldChar w:fldCharType="begin"/>
      </w:r>
      <w:r w:rsidRPr="00710B88">
        <w:rPr>
          <w:rFonts w:ascii="Times New Roman" w:hAnsi="Times New Roman" w:cs="Times New Roman"/>
        </w:rPr>
        <w:instrText xml:space="preserve"> SEQ Fig \* ARABIC </w:instrText>
      </w:r>
      <w:r w:rsidRPr="00710B88">
        <w:rPr>
          <w:rFonts w:ascii="Times New Roman" w:hAnsi="Times New Roman" w:cs="Times New Roman"/>
        </w:rPr>
        <w:fldChar w:fldCharType="separate"/>
      </w:r>
      <w:r w:rsidR="00261034">
        <w:rPr>
          <w:rFonts w:ascii="Times New Roman" w:hAnsi="Times New Roman" w:cs="Times New Roman"/>
          <w:noProof/>
        </w:rPr>
        <w:t>2</w:t>
      </w:r>
      <w:r w:rsidRPr="00710B88">
        <w:rPr>
          <w:rFonts w:ascii="Times New Roman" w:hAnsi="Times New Roman" w:cs="Times New Roman"/>
          <w:noProof/>
        </w:rPr>
        <w:fldChar w:fldCharType="end"/>
      </w:r>
      <w:bookmarkEnd w:id="25"/>
      <w:r w:rsidRPr="00710B88">
        <w:rPr>
          <w:rFonts w:ascii="Times New Roman" w:hAnsi="Times New Roman" w:cs="Times New Roman"/>
        </w:rPr>
        <w:t xml:space="preserve"> Boiler internal heat exchanger layout</w:t>
      </w:r>
    </w:p>
    <w:p w14:paraId="680474C7" w14:textId="77E1B2D8" w:rsidR="00817E72" w:rsidRPr="00710B88" w:rsidRDefault="00817E72" w:rsidP="00817E72">
      <w:pPr>
        <w:jc w:val="left"/>
        <w:rPr>
          <w:rFonts w:ascii="Times New Roman" w:hAnsi="Times New Roman" w:cs="Times New Roman"/>
          <w:b/>
          <w:sz w:val="24"/>
          <w:szCs w:val="24"/>
        </w:rPr>
      </w:pPr>
      <w:r>
        <w:rPr>
          <w:rFonts w:ascii="Times New Roman" w:hAnsi="Times New Roman" w:cs="Times New Roman" w:hint="eastAsia"/>
          <w:b/>
          <w:sz w:val="24"/>
          <w:szCs w:val="24"/>
        </w:rPr>
        <w:t>2</w:t>
      </w:r>
      <w:r w:rsidRPr="00710B88">
        <w:rPr>
          <w:rFonts w:ascii="Times New Roman" w:hAnsi="Times New Roman" w:cs="Times New Roman"/>
          <w:b/>
          <w:sz w:val="24"/>
          <w:szCs w:val="24"/>
        </w:rPr>
        <w:t>.2</w:t>
      </w:r>
      <w:r>
        <w:rPr>
          <w:rFonts w:ascii="Times New Roman" w:hAnsi="Times New Roman" w:cs="Times New Roman"/>
          <w:b/>
          <w:sz w:val="24"/>
          <w:szCs w:val="24"/>
        </w:rPr>
        <w:t xml:space="preserve"> Thermal performance evaluation </w:t>
      </w:r>
    </w:p>
    <w:p w14:paraId="0E00E903" w14:textId="77777777" w:rsidR="00817E72" w:rsidRPr="00710B88" w:rsidRDefault="00817E72" w:rsidP="00817E72">
      <w:pPr>
        <w:jc w:val="left"/>
        <w:rPr>
          <w:rFonts w:ascii="Times New Roman" w:hAnsi="Times New Roman" w:cs="Times New Roman"/>
          <w:b/>
          <w:sz w:val="24"/>
          <w:szCs w:val="24"/>
        </w:rPr>
      </w:pPr>
      <w:r w:rsidRPr="00710B88">
        <w:rPr>
          <w:rFonts w:ascii="Times New Roman" w:hAnsi="Times New Roman" w:cs="Times New Roman"/>
          <w:b/>
          <w:sz w:val="24"/>
          <w:szCs w:val="24"/>
        </w:rPr>
        <w:t>为了能够对参考系统进行用分析，需要对其进行建模，利用</w:t>
      </w:r>
      <w:r w:rsidRPr="00710B88">
        <w:rPr>
          <w:rFonts w:ascii="Times New Roman" w:hAnsi="Times New Roman" w:cs="Times New Roman"/>
          <w:b/>
          <w:sz w:val="24"/>
          <w:szCs w:val="24"/>
        </w:rPr>
        <w:t>ebsilon</w:t>
      </w:r>
      <w:r w:rsidRPr="00710B88">
        <w:rPr>
          <w:rFonts w:ascii="Times New Roman" w:hAnsi="Times New Roman" w:cs="Times New Roman"/>
          <w:b/>
          <w:sz w:val="24"/>
          <w:szCs w:val="24"/>
        </w:rPr>
        <w:t>进行热力模型的简历需要输入一些主要参数</w:t>
      </w:r>
    </w:p>
    <w:p w14:paraId="53F7CF16" w14:textId="3D8EA80A"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Under design and off-design conditions some data need to be input as thermal calculation parameters.</w:t>
      </w:r>
      <w:r w:rsidRPr="00710B88">
        <w:rPr>
          <w:rFonts w:ascii="Times New Roman" w:hAnsi="Times New Roman" w:cs="Times New Roman"/>
        </w:rPr>
        <w:t xml:space="preserve"> </w:t>
      </w:r>
      <w:r w:rsidRPr="00710B88">
        <w:rPr>
          <w:rFonts w:ascii="Times New Roman" w:hAnsi="Times New Roman" w:cs="Times New Roman"/>
          <w:sz w:val="24"/>
          <w:szCs w:val="24"/>
        </w:rPr>
        <w:t xml:space="preserve">The main input parameters in the system simulation process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_Ref500082840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r w:rsidRPr="00710B88">
        <w:rPr>
          <w:rFonts w:ascii="Times New Roman" w:hAnsi="Times New Roman" w:cs="Times New Roman"/>
          <w:sz w:val="24"/>
          <w:szCs w:val="24"/>
        </w:rPr>
        <w:t>data such as</w:t>
      </w:r>
      <w:r w:rsidRPr="00710B88">
        <w:rPr>
          <w:rFonts w:ascii="Times New Roman" w:hAnsi="Times New Roman" w:cs="Times New Roman"/>
        </w:rPr>
        <w:t xml:space="preserve"> </w:t>
      </w:r>
      <w:r w:rsidRPr="00710B88">
        <w:rPr>
          <w:rFonts w:ascii="Times New Roman" w:hAnsi="Times New Roman" w:cs="Times New Roman"/>
          <w:sz w:val="24"/>
          <w:szCs w:val="24"/>
        </w:rPr>
        <w:t xml:space="preserve">extraction temperature/pressure, turbine back pressure and heat exchanger end differential are also </w:t>
      </w:r>
      <w:commentRangeStart w:id="26"/>
      <w:r w:rsidRPr="00710B88">
        <w:rPr>
          <w:rFonts w:ascii="Times New Roman" w:hAnsi="Times New Roman" w:cs="Times New Roman"/>
          <w:sz w:val="24"/>
          <w:szCs w:val="24"/>
        </w:rPr>
        <w:t>needed</w:t>
      </w:r>
      <w:commentRangeEnd w:id="26"/>
      <w:r w:rsidRPr="00710B88">
        <w:rPr>
          <w:rStyle w:val="ae"/>
          <w:rFonts w:ascii="Times New Roman" w:hAnsi="Times New Roman" w:cs="Times New Roman"/>
        </w:rPr>
        <w:commentReference w:id="26"/>
      </w:r>
      <w:r w:rsidRPr="00710B88">
        <w:rPr>
          <w:rFonts w:ascii="Times New Roman" w:hAnsi="Times New Roman" w:cs="Times New Roman"/>
          <w:sz w:val="24"/>
          <w:szCs w:val="24"/>
        </w:rPr>
        <w:t>.</w:t>
      </w:r>
    </w:p>
    <w:p w14:paraId="64D06544" w14:textId="26915372" w:rsidR="00817E72" w:rsidRPr="00710B88" w:rsidRDefault="00817E72" w:rsidP="00817E72">
      <w:pPr>
        <w:jc w:val="left"/>
        <w:rPr>
          <w:rFonts w:ascii="Times New Roman" w:hAnsi="Times New Roman" w:cs="Times New Roman"/>
          <w:sz w:val="24"/>
          <w:szCs w:val="24"/>
        </w:rPr>
      </w:pPr>
      <w:r w:rsidRPr="00710B88">
        <w:rPr>
          <w:rFonts w:ascii="Times New Roman" w:hAnsi="Times New Roman" w:cs="Times New Roman"/>
          <w:sz w:val="24"/>
          <w:szCs w:val="24"/>
        </w:rPr>
        <w:t xml:space="preserve">In order to validate the correctness of the system, this paper selects turbine extraction mass flow as contrast value. The simulated and designed values of turbine extraction </w:t>
      </w:r>
      <w:r w:rsidRPr="00710B88">
        <w:rPr>
          <w:rFonts w:ascii="Times New Roman" w:hAnsi="Times New Roman" w:cs="Times New Roman"/>
          <w:sz w:val="24"/>
          <w:szCs w:val="24"/>
        </w:rPr>
        <w:lastRenderedPageBreak/>
        <w:t xml:space="preserve">mass flow are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_Ref500100241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Pr>
          <w:rFonts w:ascii="Times New Roman" w:hAnsi="Times New Roman" w:cs="Times New Roman" w:hint="eastAsia"/>
          <w:b/>
          <w:bCs/>
          <w:sz w:val="24"/>
          <w:szCs w:val="24"/>
        </w:rPr>
        <w:t>错误</w:t>
      </w:r>
      <w:r>
        <w:rPr>
          <w:rFonts w:ascii="Times New Roman" w:hAnsi="Times New Roman" w:cs="Times New Roman" w:hint="eastAsia"/>
          <w:b/>
          <w:bCs/>
          <w:sz w:val="24"/>
          <w:szCs w:val="24"/>
        </w:rPr>
        <w:t>!</w:t>
      </w:r>
      <w:r>
        <w:rPr>
          <w:rFonts w:ascii="Times New Roman" w:hAnsi="Times New Roman" w:cs="Times New Roman" w:hint="eastAsia"/>
          <w:b/>
          <w:bCs/>
          <w:sz w:val="24"/>
          <w:szCs w:val="24"/>
        </w:rPr>
        <w:t>未找到引用源。</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error rate between the simulated and designed results is in the range of -2.91~2.6%, the design total steam extraction mass flow is 318.32kg/s</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and the simulation value is 318.11, of which the error rate is 0.07%. The differences are in the allowed range, demonstrating the correctness and reliability of the simulation. </w:t>
      </w:r>
      <w:r w:rsidRPr="00710B88">
        <w:rPr>
          <w:rStyle w:val="ae"/>
          <w:rFonts w:ascii="Times New Roman" w:hAnsi="Times New Roman" w:cs="Times New Roman"/>
        </w:rPr>
        <w:annotationRef/>
      </w:r>
    </w:p>
    <w:p w14:paraId="29C9DF96" w14:textId="5770E1B5" w:rsidR="00817E72" w:rsidRPr="00710B88" w:rsidRDefault="00817E72" w:rsidP="00817E72">
      <w:pPr>
        <w:pStyle w:val="af3"/>
        <w:keepNext/>
        <w:rPr>
          <w:rFonts w:ascii="Times New Roman" w:hAnsi="Times New Roman" w:cs="Times New Roman"/>
        </w:rPr>
      </w:pPr>
      <w:bookmarkStart w:id="27" w:name="_Ref500082840"/>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1</w:t>
      </w:r>
      <w:r w:rsidRPr="00710B88">
        <w:rPr>
          <w:rFonts w:ascii="Times New Roman" w:hAnsi="Times New Roman" w:cs="Times New Roman"/>
          <w:noProof/>
        </w:rPr>
        <w:fldChar w:fldCharType="end"/>
      </w:r>
      <w:bookmarkEnd w:id="27"/>
      <w:r w:rsidRPr="00710B88">
        <w:rPr>
          <w:rFonts w:ascii="Times New Roman" w:hAnsi="Times New Roman" w:cs="Times New Roman"/>
        </w:rPr>
        <w:t xml:space="preserve"> The main input parameters during the simulation process on design and off-design situation</w:t>
      </w:r>
      <w:r w:rsidR="00C42B9C">
        <w:rPr>
          <w:rFonts w:ascii="Times New Roman" w:hAnsi="Times New Roman" w:cs="Times New Roman" w:hint="eastAsia"/>
        </w:rPr>
        <w:t>（锅炉侧）</w:t>
      </w:r>
    </w:p>
    <w:tbl>
      <w:tblPr>
        <w:tblW w:w="8080" w:type="dxa"/>
        <w:tblInd w:w="108" w:type="dxa"/>
        <w:tblLayout w:type="fixed"/>
        <w:tblLook w:val="04A0" w:firstRow="1" w:lastRow="0" w:firstColumn="1" w:lastColumn="0" w:noHBand="0" w:noVBand="1"/>
      </w:tblPr>
      <w:tblGrid>
        <w:gridCol w:w="1843"/>
        <w:gridCol w:w="1276"/>
        <w:gridCol w:w="992"/>
        <w:gridCol w:w="709"/>
        <w:gridCol w:w="1134"/>
        <w:gridCol w:w="1134"/>
        <w:gridCol w:w="992"/>
      </w:tblGrid>
      <w:tr w:rsidR="00817E72" w:rsidRPr="00710B88" w14:paraId="3B0B8357" w14:textId="77777777" w:rsidTr="00817E72">
        <w:trPr>
          <w:trHeight w:val="280"/>
        </w:trPr>
        <w:tc>
          <w:tcPr>
            <w:tcW w:w="1843" w:type="dxa"/>
            <w:tcBorders>
              <w:top w:val="single" w:sz="4" w:space="0" w:color="auto"/>
              <w:bottom w:val="single" w:sz="4" w:space="0" w:color="auto"/>
            </w:tcBorders>
            <w:shd w:val="clear" w:color="auto" w:fill="auto"/>
            <w:noWrap/>
            <w:vAlign w:val="center"/>
            <w:hideMark/>
          </w:tcPr>
          <w:p w14:paraId="409336F6" w14:textId="77777777" w:rsidR="00817E72" w:rsidRPr="00710B88" w:rsidRDefault="00817E72" w:rsidP="00817E72">
            <w:pPr>
              <w:widowControl/>
              <w:jc w:val="left"/>
              <w:rPr>
                <w:rFonts w:ascii="Times New Roman" w:eastAsia="宋体" w:hAnsi="Times New Roman" w:cs="Times New Roman"/>
                <w:color w:val="000000"/>
                <w:kern w:val="0"/>
                <w:sz w:val="18"/>
                <w:szCs w:val="18"/>
              </w:rPr>
            </w:pPr>
            <w:bookmarkStart w:id="28" w:name="OLE_LINK1"/>
            <w:bookmarkStart w:id="29" w:name="OLE_LINK2"/>
            <w:r w:rsidRPr="00710B88">
              <w:rPr>
                <w:rFonts w:ascii="Times New Roman" w:eastAsia="宋体" w:hAnsi="Times New Roman" w:cs="Times New Roman"/>
                <w:color w:val="000000"/>
                <w:kern w:val="0"/>
                <w:sz w:val="18"/>
                <w:szCs w:val="18"/>
              </w:rPr>
              <w:t>Items</w:t>
            </w:r>
          </w:p>
        </w:tc>
        <w:tc>
          <w:tcPr>
            <w:tcW w:w="1276" w:type="dxa"/>
            <w:tcBorders>
              <w:top w:val="single" w:sz="4" w:space="0" w:color="auto"/>
              <w:bottom w:val="single" w:sz="4" w:space="0" w:color="auto"/>
            </w:tcBorders>
            <w:vAlign w:val="center"/>
          </w:tcPr>
          <w:p w14:paraId="6AB0616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Parameters</w:t>
            </w:r>
          </w:p>
        </w:tc>
        <w:tc>
          <w:tcPr>
            <w:tcW w:w="992" w:type="dxa"/>
            <w:tcBorders>
              <w:top w:val="single" w:sz="4" w:space="0" w:color="auto"/>
              <w:bottom w:val="single" w:sz="4" w:space="0" w:color="auto"/>
            </w:tcBorders>
            <w:shd w:val="clear" w:color="auto" w:fill="auto"/>
            <w:noWrap/>
            <w:vAlign w:val="center"/>
            <w:hideMark/>
          </w:tcPr>
          <w:p w14:paraId="0B962E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Unit</w:t>
            </w:r>
          </w:p>
        </w:tc>
        <w:tc>
          <w:tcPr>
            <w:tcW w:w="709" w:type="dxa"/>
            <w:tcBorders>
              <w:top w:val="single" w:sz="4" w:space="0" w:color="auto"/>
              <w:bottom w:val="single" w:sz="4" w:space="0" w:color="auto"/>
            </w:tcBorders>
            <w:shd w:val="clear" w:color="auto" w:fill="auto"/>
            <w:noWrap/>
            <w:vAlign w:val="center"/>
            <w:hideMark/>
          </w:tcPr>
          <w:p w14:paraId="1B9000A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THA</w:t>
            </w:r>
          </w:p>
        </w:tc>
        <w:tc>
          <w:tcPr>
            <w:tcW w:w="1134" w:type="dxa"/>
            <w:tcBorders>
              <w:top w:val="single" w:sz="4" w:space="0" w:color="auto"/>
              <w:bottom w:val="single" w:sz="4" w:space="0" w:color="auto"/>
            </w:tcBorders>
            <w:shd w:val="clear" w:color="auto" w:fill="auto"/>
            <w:noWrap/>
            <w:vAlign w:val="center"/>
            <w:hideMark/>
          </w:tcPr>
          <w:p w14:paraId="7E765EA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75%THA</w:t>
            </w:r>
          </w:p>
        </w:tc>
        <w:tc>
          <w:tcPr>
            <w:tcW w:w="1134" w:type="dxa"/>
            <w:tcBorders>
              <w:top w:val="single" w:sz="4" w:space="0" w:color="auto"/>
              <w:bottom w:val="single" w:sz="4" w:space="0" w:color="auto"/>
            </w:tcBorders>
            <w:shd w:val="clear" w:color="auto" w:fill="auto"/>
            <w:noWrap/>
            <w:vAlign w:val="center"/>
            <w:hideMark/>
          </w:tcPr>
          <w:p w14:paraId="1E1B53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50%THA</w:t>
            </w:r>
          </w:p>
        </w:tc>
        <w:tc>
          <w:tcPr>
            <w:tcW w:w="992" w:type="dxa"/>
            <w:tcBorders>
              <w:top w:val="single" w:sz="4" w:space="0" w:color="auto"/>
              <w:bottom w:val="single" w:sz="4" w:space="0" w:color="auto"/>
            </w:tcBorders>
            <w:shd w:val="clear" w:color="auto" w:fill="auto"/>
            <w:noWrap/>
            <w:vAlign w:val="center"/>
            <w:hideMark/>
          </w:tcPr>
          <w:p w14:paraId="19505C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40%THA</w:t>
            </w:r>
          </w:p>
        </w:tc>
      </w:tr>
      <w:tr w:rsidR="00817E72" w:rsidRPr="00710B88" w14:paraId="397BFB74" w14:textId="77777777" w:rsidTr="00817E72">
        <w:trPr>
          <w:trHeight w:val="280"/>
        </w:trPr>
        <w:tc>
          <w:tcPr>
            <w:tcW w:w="1843" w:type="dxa"/>
            <w:vMerge w:val="restart"/>
            <w:tcBorders>
              <w:top w:val="single" w:sz="4" w:space="0" w:color="auto"/>
            </w:tcBorders>
            <w:shd w:val="clear" w:color="auto" w:fill="auto"/>
            <w:noWrap/>
            <w:hideMark/>
          </w:tcPr>
          <w:p w14:paraId="43BA7400"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Superheat steam</w:t>
            </w:r>
          </w:p>
        </w:tc>
        <w:tc>
          <w:tcPr>
            <w:tcW w:w="1276" w:type="dxa"/>
            <w:tcBorders>
              <w:top w:val="single" w:sz="4" w:space="0" w:color="auto"/>
            </w:tcBorders>
            <w:vAlign w:val="center"/>
          </w:tcPr>
          <w:p w14:paraId="6301043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tcBorders>
              <w:top w:val="single" w:sz="4" w:space="0" w:color="auto"/>
            </w:tcBorders>
            <w:shd w:val="clear" w:color="auto" w:fill="auto"/>
            <w:noWrap/>
            <w:vAlign w:val="center"/>
            <w:hideMark/>
          </w:tcPr>
          <w:p w14:paraId="390B47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tcBorders>
              <w:top w:val="single" w:sz="4" w:space="0" w:color="auto"/>
            </w:tcBorders>
            <w:shd w:val="clear" w:color="auto" w:fill="auto"/>
            <w:noWrap/>
            <w:vAlign w:val="center"/>
            <w:hideMark/>
          </w:tcPr>
          <w:p w14:paraId="00CDBE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2533</w:t>
            </w:r>
          </w:p>
        </w:tc>
        <w:tc>
          <w:tcPr>
            <w:tcW w:w="1134" w:type="dxa"/>
            <w:tcBorders>
              <w:top w:val="single" w:sz="4" w:space="0" w:color="auto"/>
            </w:tcBorders>
            <w:shd w:val="clear" w:color="auto" w:fill="auto"/>
            <w:noWrap/>
            <w:vAlign w:val="center"/>
            <w:hideMark/>
          </w:tcPr>
          <w:p w14:paraId="700DCA0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1866</w:t>
            </w:r>
          </w:p>
        </w:tc>
        <w:tc>
          <w:tcPr>
            <w:tcW w:w="1134" w:type="dxa"/>
            <w:tcBorders>
              <w:top w:val="single" w:sz="4" w:space="0" w:color="auto"/>
            </w:tcBorders>
            <w:shd w:val="clear" w:color="auto" w:fill="auto"/>
            <w:noWrap/>
            <w:vAlign w:val="center"/>
            <w:hideMark/>
          </w:tcPr>
          <w:p w14:paraId="5C0C8E9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1212</w:t>
            </w:r>
          </w:p>
        </w:tc>
        <w:tc>
          <w:tcPr>
            <w:tcW w:w="992" w:type="dxa"/>
            <w:tcBorders>
              <w:top w:val="single" w:sz="4" w:space="0" w:color="auto"/>
            </w:tcBorders>
            <w:shd w:val="clear" w:color="auto" w:fill="auto"/>
            <w:noWrap/>
            <w:vAlign w:val="center"/>
            <w:hideMark/>
          </w:tcPr>
          <w:p w14:paraId="68C71B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972</w:t>
            </w:r>
          </w:p>
        </w:tc>
      </w:tr>
      <w:tr w:rsidR="00817E72" w:rsidRPr="00710B88" w14:paraId="5BBBC900" w14:textId="77777777" w:rsidTr="00817E72">
        <w:trPr>
          <w:trHeight w:val="280"/>
        </w:trPr>
        <w:tc>
          <w:tcPr>
            <w:tcW w:w="1843" w:type="dxa"/>
            <w:vMerge/>
            <w:shd w:val="clear" w:color="auto" w:fill="auto"/>
            <w:noWrap/>
            <w:vAlign w:val="center"/>
          </w:tcPr>
          <w:p w14:paraId="646A76AB"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3575C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298B61E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63374A2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311.4</w:t>
            </w:r>
          </w:p>
        </w:tc>
        <w:tc>
          <w:tcPr>
            <w:tcW w:w="1134" w:type="dxa"/>
            <w:shd w:val="clear" w:color="auto" w:fill="auto"/>
            <w:noWrap/>
            <w:vAlign w:val="center"/>
            <w:hideMark/>
          </w:tcPr>
          <w:p w14:paraId="5B23E02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231.2</w:t>
            </w:r>
          </w:p>
        </w:tc>
        <w:tc>
          <w:tcPr>
            <w:tcW w:w="1134" w:type="dxa"/>
            <w:shd w:val="clear" w:color="auto" w:fill="auto"/>
            <w:noWrap/>
            <w:vAlign w:val="center"/>
            <w:hideMark/>
          </w:tcPr>
          <w:p w14:paraId="0A5C18C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153.2</w:t>
            </w:r>
          </w:p>
        </w:tc>
        <w:tc>
          <w:tcPr>
            <w:tcW w:w="992" w:type="dxa"/>
            <w:shd w:val="clear" w:color="auto" w:fill="auto"/>
            <w:noWrap/>
            <w:vAlign w:val="center"/>
            <w:hideMark/>
          </w:tcPr>
          <w:p w14:paraId="0A2F82D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123.6</w:t>
            </w:r>
          </w:p>
        </w:tc>
      </w:tr>
      <w:tr w:rsidR="00817E72" w:rsidRPr="00710B88" w14:paraId="3852BBB7" w14:textId="77777777" w:rsidTr="00817E72">
        <w:trPr>
          <w:trHeight w:val="280"/>
        </w:trPr>
        <w:tc>
          <w:tcPr>
            <w:tcW w:w="1843" w:type="dxa"/>
            <w:vMerge/>
            <w:shd w:val="clear" w:color="auto" w:fill="auto"/>
            <w:noWrap/>
            <w:vAlign w:val="center"/>
          </w:tcPr>
          <w:p w14:paraId="4E1ADCBE"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793336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527A9B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3DA7C83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68B80EC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1134" w:type="dxa"/>
            <w:shd w:val="clear" w:color="auto" w:fill="auto"/>
            <w:noWrap/>
            <w:vAlign w:val="center"/>
            <w:hideMark/>
          </w:tcPr>
          <w:p w14:paraId="781B3E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c>
          <w:tcPr>
            <w:tcW w:w="992" w:type="dxa"/>
            <w:shd w:val="clear" w:color="auto" w:fill="auto"/>
            <w:noWrap/>
            <w:vAlign w:val="center"/>
            <w:hideMark/>
          </w:tcPr>
          <w:p w14:paraId="483BC71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5B518589" w14:textId="77777777" w:rsidTr="00817E72">
        <w:trPr>
          <w:trHeight w:val="280"/>
        </w:trPr>
        <w:tc>
          <w:tcPr>
            <w:tcW w:w="1843" w:type="dxa"/>
            <w:shd w:val="clear" w:color="auto" w:fill="auto"/>
            <w:noWrap/>
            <w:vAlign w:val="center"/>
            <w:hideMark/>
          </w:tcPr>
          <w:p w14:paraId="58F831F2"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w:t>
            </w:r>
          </w:p>
        </w:tc>
        <w:tc>
          <w:tcPr>
            <w:tcW w:w="1276" w:type="dxa"/>
            <w:vAlign w:val="center"/>
          </w:tcPr>
          <w:p w14:paraId="44A102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6FE1572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32DA3D1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2318</w:t>
            </w:r>
          </w:p>
        </w:tc>
        <w:tc>
          <w:tcPr>
            <w:tcW w:w="1134" w:type="dxa"/>
            <w:shd w:val="clear" w:color="auto" w:fill="auto"/>
            <w:noWrap/>
            <w:vAlign w:val="center"/>
            <w:hideMark/>
          </w:tcPr>
          <w:p w14:paraId="7965F91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1683</w:t>
            </w:r>
          </w:p>
        </w:tc>
        <w:tc>
          <w:tcPr>
            <w:tcW w:w="1134" w:type="dxa"/>
            <w:shd w:val="clear" w:color="auto" w:fill="auto"/>
            <w:noWrap/>
            <w:vAlign w:val="center"/>
            <w:hideMark/>
          </w:tcPr>
          <w:p w14:paraId="5812A7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1112</w:t>
            </w:r>
          </w:p>
        </w:tc>
        <w:tc>
          <w:tcPr>
            <w:tcW w:w="992" w:type="dxa"/>
            <w:shd w:val="clear" w:color="auto" w:fill="auto"/>
            <w:noWrap/>
            <w:vAlign w:val="center"/>
            <w:hideMark/>
          </w:tcPr>
          <w:p w14:paraId="5E9D805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898</w:t>
            </w:r>
          </w:p>
        </w:tc>
      </w:tr>
      <w:tr w:rsidR="00817E72" w:rsidRPr="00710B88" w14:paraId="35E0ED35" w14:textId="77777777" w:rsidTr="00817E72">
        <w:trPr>
          <w:trHeight w:val="280"/>
        </w:trPr>
        <w:tc>
          <w:tcPr>
            <w:tcW w:w="1843" w:type="dxa"/>
            <w:shd w:val="clear" w:color="auto" w:fill="auto"/>
            <w:noWrap/>
            <w:vAlign w:val="center"/>
            <w:hideMark/>
          </w:tcPr>
          <w:p w14:paraId="617CC33E"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inlet</w:t>
            </w:r>
          </w:p>
        </w:tc>
        <w:tc>
          <w:tcPr>
            <w:tcW w:w="1276" w:type="dxa"/>
            <w:vAlign w:val="center"/>
          </w:tcPr>
          <w:p w14:paraId="0A5AFFA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00DC9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0BE825A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105.3</w:t>
            </w:r>
          </w:p>
        </w:tc>
        <w:tc>
          <w:tcPr>
            <w:tcW w:w="1134" w:type="dxa"/>
            <w:shd w:val="clear" w:color="auto" w:fill="auto"/>
            <w:noWrap/>
            <w:vAlign w:val="center"/>
            <w:hideMark/>
          </w:tcPr>
          <w:p w14:paraId="63F9A7F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77.1</w:t>
            </w:r>
          </w:p>
        </w:tc>
        <w:tc>
          <w:tcPr>
            <w:tcW w:w="1134" w:type="dxa"/>
            <w:shd w:val="clear" w:color="auto" w:fill="auto"/>
            <w:noWrap/>
            <w:vAlign w:val="center"/>
            <w:hideMark/>
          </w:tcPr>
          <w:p w14:paraId="7BADE4A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51.2</w:t>
            </w:r>
          </w:p>
        </w:tc>
        <w:tc>
          <w:tcPr>
            <w:tcW w:w="992" w:type="dxa"/>
            <w:shd w:val="clear" w:color="auto" w:fill="auto"/>
            <w:noWrap/>
            <w:vAlign w:val="center"/>
            <w:hideMark/>
          </w:tcPr>
          <w:p w14:paraId="5929DBC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41.3</w:t>
            </w:r>
          </w:p>
        </w:tc>
      </w:tr>
      <w:tr w:rsidR="00817E72" w:rsidRPr="00710B88" w14:paraId="6A8EEAD8" w14:textId="77777777" w:rsidTr="00817E72">
        <w:trPr>
          <w:trHeight w:val="280"/>
        </w:trPr>
        <w:tc>
          <w:tcPr>
            <w:tcW w:w="1843" w:type="dxa"/>
            <w:shd w:val="clear" w:color="auto" w:fill="auto"/>
            <w:noWrap/>
            <w:vAlign w:val="center"/>
            <w:hideMark/>
          </w:tcPr>
          <w:p w14:paraId="10F8DF87"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36A3E64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48C6206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73D553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427</w:t>
            </w:r>
          </w:p>
        </w:tc>
        <w:tc>
          <w:tcPr>
            <w:tcW w:w="1134" w:type="dxa"/>
            <w:shd w:val="clear" w:color="auto" w:fill="auto"/>
            <w:noWrap/>
            <w:vAlign w:val="center"/>
            <w:hideMark/>
          </w:tcPr>
          <w:p w14:paraId="59F8DCC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428</w:t>
            </w:r>
          </w:p>
        </w:tc>
        <w:tc>
          <w:tcPr>
            <w:tcW w:w="1134" w:type="dxa"/>
            <w:shd w:val="clear" w:color="auto" w:fill="auto"/>
            <w:noWrap/>
            <w:vAlign w:val="center"/>
            <w:hideMark/>
          </w:tcPr>
          <w:p w14:paraId="3B3ACE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992" w:type="dxa"/>
            <w:shd w:val="clear" w:color="auto" w:fill="auto"/>
            <w:noWrap/>
            <w:vAlign w:val="center"/>
            <w:hideMark/>
          </w:tcPr>
          <w:p w14:paraId="5A00C4E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435</w:t>
            </w:r>
          </w:p>
        </w:tc>
      </w:tr>
      <w:tr w:rsidR="00817E72" w:rsidRPr="00710B88" w14:paraId="35EFF9F2" w14:textId="77777777" w:rsidTr="00817E72">
        <w:trPr>
          <w:trHeight w:val="280"/>
        </w:trPr>
        <w:tc>
          <w:tcPr>
            <w:tcW w:w="1843" w:type="dxa"/>
            <w:shd w:val="clear" w:color="auto" w:fill="auto"/>
            <w:noWrap/>
            <w:vAlign w:val="center"/>
            <w:hideMark/>
          </w:tcPr>
          <w:p w14:paraId="07D45643"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First reheater outlet</w:t>
            </w:r>
          </w:p>
        </w:tc>
        <w:tc>
          <w:tcPr>
            <w:tcW w:w="1276" w:type="dxa"/>
            <w:vAlign w:val="center"/>
          </w:tcPr>
          <w:p w14:paraId="77FDEA2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630BF11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5C2DF2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103.2</w:t>
            </w:r>
          </w:p>
        </w:tc>
        <w:tc>
          <w:tcPr>
            <w:tcW w:w="1134" w:type="dxa"/>
            <w:shd w:val="clear" w:color="auto" w:fill="auto"/>
            <w:noWrap/>
            <w:vAlign w:val="center"/>
            <w:hideMark/>
          </w:tcPr>
          <w:p w14:paraId="69CD3E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75.5</w:t>
            </w:r>
          </w:p>
        </w:tc>
        <w:tc>
          <w:tcPr>
            <w:tcW w:w="1134" w:type="dxa"/>
            <w:shd w:val="clear" w:color="auto" w:fill="auto"/>
            <w:noWrap/>
            <w:vAlign w:val="center"/>
            <w:hideMark/>
          </w:tcPr>
          <w:p w14:paraId="01E64407"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50.1</w:t>
            </w:r>
          </w:p>
        </w:tc>
        <w:tc>
          <w:tcPr>
            <w:tcW w:w="992" w:type="dxa"/>
            <w:shd w:val="clear" w:color="auto" w:fill="auto"/>
            <w:noWrap/>
            <w:vAlign w:val="center"/>
            <w:hideMark/>
          </w:tcPr>
          <w:p w14:paraId="79CC83F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40.4</w:t>
            </w:r>
          </w:p>
        </w:tc>
      </w:tr>
      <w:tr w:rsidR="00817E72" w:rsidRPr="00710B88" w14:paraId="027A73C7" w14:textId="77777777" w:rsidTr="00817E72">
        <w:trPr>
          <w:trHeight w:val="280"/>
        </w:trPr>
        <w:tc>
          <w:tcPr>
            <w:tcW w:w="1843" w:type="dxa"/>
            <w:shd w:val="clear" w:color="auto" w:fill="auto"/>
            <w:noWrap/>
            <w:vAlign w:val="center"/>
            <w:hideMark/>
          </w:tcPr>
          <w:p w14:paraId="52548783"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0FDF9B3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105137D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16D6E2F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4CCD93E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05B059B8"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596E95E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r>
      <w:tr w:rsidR="00817E72" w:rsidRPr="00710B88" w14:paraId="1800F828" w14:textId="77777777" w:rsidTr="00817E72">
        <w:trPr>
          <w:trHeight w:val="280"/>
        </w:trPr>
        <w:tc>
          <w:tcPr>
            <w:tcW w:w="1843" w:type="dxa"/>
            <w:shd w:val="clear" w:color="auto" w:fill="auto"/>
            <w:noWrap/>
            <w:vAlign w:val="center"/>
            <w:hideMark/>
          </w:tcPr>
          <w:p w14:paraId="2EB84221"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w:t>
            </w:r>
          </w:p>
        </w:tc>
        <w:tc>
          <w:tcPr>
            <w:tcW w:w="1276" w:type="dxa"/>
            <w:vAlign w:val="center"/>
          </w:tcPr>
          <w:p w14:paraId="6DCDC59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Mass flow</w:t>
            </w:r>
          </w:p>
        </w:tc>
        <w:tc>
          <w:tcPr>
            <w:tcW w:w="992" w:type="dxa"/>
            <w:shd w:val="clear" w:color="auto" w:fill="auto"/>
            <w:noWrap/>
            <w:vAlign w:val="center"/>
            <w:hideMark/>
          </w:tcPr>
          <w:p w14:paraId="0A229F1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t/h</w:t>
            </w:r>
          </w:p>
        </w:tc>
        <w:tc>
          <w:tcPr>
            <w:tcW w:w="709" w:type="dxa"/>
            <w:shd w:val="clear" w:color="auto" w:fill="auto"/>
            <w:noWrap/>
            <w:vAlign w:val="center"/>
            <w:hideMark/>
          </w:tcPr>
          <w:p w14:paraId="6D3D9F1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2002</w:t>
            </w:r>
          </w:p>
        </w:tc>
        <w:tc>
          <w:tcPr>
            <w:tcW w:w="1134" w:type="dxa"/>
            <w:shd w:val="clear" w:color="auto" w:fill="auto"/>
            <w:noWrap/>
            <w:vAlign w:val="center"/>
            <w:hideMark/>
          </w:tcPr>
          <w:p w14:paraId="700D844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1481</w:t>
            </w:r>
          </w:p>
        </w:tc>
        <w:tc>
          <w:tcPr>
            <w:tcW w:w="1134" w:type="dxa"/>
            <w:shd w:val="clear" w:color="auto" w:fill="auto"/>
            <w:noWrap/>
            <w:vAlign w:val="center"/>
            <w:hideMark/>
          </w:tcPr>
          <w:p w14:paraId="519998D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997</w:t>
            </w:r>
          </w:p>
        </w:tc>
        <w:tc>
          <w:tcPr>
            <w:tcW w:w="992" w:type="dxa"/>
            <w:shd w:val="clear" w:color="auto" w:fill="auto"/>
            <w:noWrap/>
            <w:vAlign w:val="center"/>
            <w:hideMark/>
          </w:tcPr>
          <w:p w14:paraId="0C89A80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811</w:t>
            </w:r>
          </w:p>
        </w:tc>
      </w:tr>
      <w:tr w:rsidR="00817E72" w:rsidRPr="00710B88" w14:paraId="445854F5" w14:textId="77777777" w:rsidTr="00817E72">
        <w:trPr>
          <w:trHeight w:val="280"/>
        </w:trPr>
        <w:tc>
          <w:tcPr>
            <w:tcW w:w="1843" w:type="dxa"/>
            <w:shd w:val="clear" w:color="auto" w:fill="auto"/>
            <w:noWrap/>
            <w:vAlign w:val="center"/>
            <w:hideMark/>
          </w:tcPr>
          <w:p w14:paraId="783CCC8D"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inlet</w:t>
            </w:r>
          </w:p>
        </w:tc>
        <w:tc>
          <w:tcPr>
            <w:tcW w:w="1276" w:type="dxa"/>
            <w:vAlign w:val="center"/>
          </w:tcPr>
          <w:p w14:paraId="4F803C00"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058AB2B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34F7648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3.29</w:t>
            </w:r>
          </w:p>
        </w:tc>
        <w:tc>
          <w:tcPr>
            <w:tcW w:w="1134" w:type="dxa"/>
            <w:shd w:val="clear" w:color="auto" w:fill="auto"/>
            <w:noWrap/>
            <w:vAlign w:val="center"/>
            <w:hideMark/>
          </w:tcPr>
          <w:p w14:paraId="11D8A2E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2.43</w:t>
            </w:r>
          </w:p>
        </w:tc>
        <w:tc>
          <w:tcPr>
            <w:tcW w:w="1134" w:type="dxa"/>
            <w:shd w:val="clear" w:color="auto" w:fill="auto"/>
            <w:noWrap/>
            <w:vAlign w:val="center"/>
            <w:hideMark/>
          </w:tcPr>
          <w:p w14:paraId="3EED53A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1.62</w:t>
            </w:r>
          </w:p>
        </w:tc>
        <w:tc>
          <w:tcPr>
            <w:tcW w:w="992" w:type="dxa"/>
            <w:shd w:val="clear" w:color="auto" w:fill="auto"/>
            <w:noWrap/>
            <w:vAlign w:val="center"/>
            <w:hideMark/>
          </w:tcPr>
          <w:p w14:paraId="31AFE7B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1.29</w:t>
            </w:r>
          </w:p>
        </w:tc>
      </w:tr>
      <w:tr w:rsidR="00817E72" w:rsidRPr="00710B88" w14:paraId="629E9DFC" w14:textId="77777777" w:rsidTr="00817E72">
        <w:trPr>
          <w:trHeight w:val="280"/>
        </w:trPr>
        <w:tc>
          <w:tcPr>
            <w:tcW w:w="1843" w:type="dxa"/>
            <w:shd w:val="clear" w:color="auto" w:fill="auto"/>
            <w:noWrap/>
            <w:vAlign w:val="center"/>
            <w:hideMark/>
          </w:tcPr>
          <w:p w14:paraId="0BC004D0"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60854FD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7553DDD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2D73586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433</w:t>
            </w:r>
          </w:p>
        </w:tc>
        <w:tc>
          <w:tcPr>
            <w:tcW w:w="1134" w:type="dxa"/>
            <w:shd w:val="clear" w:color="auto" w:fill="auto"/>
            <w:noWrap/>
            <w:vAlign w:val="center"/>
            <w:hideMark/>
          </w:tcPr>
          <w:p w14:paraId="3D14323A"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437</w:t>
            </w:r>
          </w:p>
        </w:tc>
        <w:tc>
          <w:tcPr>
            <w:tcW w:w="1134" w:type="dxa"/>
            <w:shd w:val="clear" w:color="auto" w:fill="auto"/>
            <w:noWrap/>
            <w:vAlign w:val="center"/>
            <w:hideMark/>
          </w:tcPr>
          <w:p w14:paraId="4AD7B2B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440</w:t>
            </w:r>
          </w:p>
        </w:tc>
        <w:tc>
          <w:tcPr>
            <w:tcW w:w="992" w:type="dxa"/>
            <w:shd w:val="clear" w:color="auto" w:fill="auto"/>
            <w:noWrap/>
            <w:vAlign w:val="center"/>
            <w:hideMark/>
          </w:tcPr>
          <w:p w14:paraId="4FF0C411"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441</w:t>
            </w:r>
          </w:p>
        </w:tc>
      </w:tr>
      <w:tr w:rsidR="00817E72" w:rsidRPr="00710B88" w14:paraId="5E082455" w14:textId="77777777" w:rsidTr="00817E72">
        <w:trPr>
          <w:trHeight w:val="280"/>
        </w:trPr>
        <w:tc>
          <w:tcPr>
            <w:tcW w:w="1843" w:type="dxa"/>
            <w:shd w:val="clear" w:color="auto" w:fill="auto"/>
            <w:noWrap/>
            <w:vAlign w:val="center"/>
            <w:hideMark/>
          </w:tcPr>
          <w:p w14:paraId="7A1FB644"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Second reheater outlet</w:t>
            </w:r>
          </w:p>
        </w:tc>
        <w:tc>
          <w:tcPr>
            <w:tcW w:w="1276" w:type="dxa"/>
            <w:vAlign w:val="center"/>
          </w:tcPr>
          <w:p w14:paraId="2DA05A3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shd w:val="clear" w:color="auto" w:fill="auto"/>
            <w:noWrap/>
            <w:vAlign w:val="center"/>
            <w:hideMark/>
          </w:tcPr>
          <w:p w14:paraId="7BB1F89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shd w:val="clear" w:color="auto" w:fill="auto"/>
            <w:noWrap/>
            <w:vAlign w:val="center"/>
            <w:hideMark/>
          </w:tcPr>
          <w:p w14:paraId="7599FE4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3.05</w:t>
            </w:r>
          </w:p>
        </w:tc>
        <w:tc>
          <w:tcPr>
            <w:tcW w:w="1134" w:type="dxa"/>
            <w:shd w:val="clear" w:color="auto" w:fill="auto"/>
            <w:noWrap/>
            <w:vAlign w:val="center"/>
            <w:hideMark/>
          </w:tcPr>
          <w:p w14:paraId="2FBC28A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2.24</w:t>
            </w:r>
          </w:p>
        </w:tc>
        <w:tc>
          <w:tcPr>
            <w:tcW w:w="1134" w:type="dxa"/>
            <w:shd w:val="clear" w:color="auto" w:fill="auto"/>
            <w:noWrap/>
            <w:vAlign w:val="center"/>
            <w:hideMark/>
          </w:tcPr>
          <w:p w14:paraId="60717B0B"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1.48</w:t>
            </w:r>
          </w:p>
        </w:tc>
        <w:tc>
          <w:tcPr>
            <w:tcW w:w="992" w:type="dxa"/>
            <w:shd w:val="clear" w:color="auto" w:fill="auto"/>
            <w:noWrap/>
            <w:vAlign w:val="center"/>
            <w:hideMark/>
          </w:tcPr>
          <w:p w14:paraId="7C8A3B0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1.18</w:t>
            </w:r>
          </w:p>
        </w:tc>
      </w:tr>
      <w:tr w:rsidR="00817E72" w:rsidRPr="00710B88" w14:paraId="5648CCBB" w14:textId="77777777" w:rsidTr="00817E72">
        <w:trPr>
          <w:trHeight w:val="280"/>
        </w:trPr>
        <w:tc>
          <w:tcPr>
            <w:tcW w:w="1843" w:type="dxa"/>
            <w:shd w:val="clear" w:color="auto" w:fill="auto"/>
            <w:noWrap/>
            <w:vAlign w:val="center"/>
            <w:hideMark/>
          </w:tcPr>
          <w:p w14:paraId="7966BD26" w14:textId="77777777" w:rsidR="00817E72" w:rsidRPr="00710B88" w:rsidRDefault="00817E72" w:rsidP="00817E72">
            <w:pPr>
              <w:widowControl/>
              <w:jc w:val="left"/>
              <w:rPr>
                <w:rFonts w:ascii="Times New Roman" w:eastAsia="宋体" w:hAnsi="Times New Roman" w:cs="Times New Roman"/>
                <w:color w:val="000000"/>
                <w:kern w:val="0"/>
                <w:sz w:val="18"/>
                <w:szCs w:val="18"/>
              </w:rPr>
            </w:pPr>
          </w:p>
        </w:tc>
        <w:tc>
          <w:tcPr>
            <w:tcW w:w="1276" w:type="dxa"/>
            <w:vAlign w:val="center"/>
          </w:tcPr>
          <w:p w14:paraId="757346B3"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626C30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6B8B632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5D678B8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1134" w:type="dxa"/>
            <w:shd w:val="clear" w:color="auto" w:fill="auto"/>
            <w:noWrap/>
            <w:vAlign w:val="center"/>
            <w:hideMark/>
          </w:tcPr>
          <w:p w14:paraId="6861D65F"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613</w:t>
            </w:r>
          </w:p>
        </w:tc>
        <w:tc>
          <w:tcPr>
            <w:tcW w:w="992" w:type="dxa"/>
            <w:shd w:val="clear" w:color="auto" w:fill="auto"/>
            <w:noWrap/>
            <w:vAlign w:val="center"/>
            <w:hideMark/>
          </w:tcPr>
          <w:p w14:paraId="0C69EA29"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605</w:t>
            </w:r>
          </w:p>
        </w:tc>
      </w:tr>
      <w:tr w:rsidR="00817E72" w:rsidRPr="00710B88" w14:paraId="4417E31E" w14:textId="77777777" w:rsidTr="00817E72">
        <w:trPr>
          <w:trHeight w:val="280"/>
        </w:trPr>
        <w:tc>
          <w:tcPr>
            <w:tcW w:w="1843" w:type="dxa"/>
            <w:shd w:val="clear" w:color="auto" w:fill="auto"/>
            <w:noWrap/>
            <w:vAlign w:val="center"/>
            <w:hideMark/>
          </w:tcPr>
          <w:p w14:paraId="41E317B9"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Feedwater</w:t>
            </w:r>
          </w:p>
        </w:tc>
        <w:tc>
          <w:tcPr>
            <w:tcW w:w="1276" w:type="dxa"/>
            <w:vAlign w:val="center"/>
          </w:tcPr>
          <w:p w14:paraId="4011DC5D"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Temperature</w:t>
            </w:r>
          </w:p>
        </w:tc>
        <w:tc>
          <w:tcPr>
            <w:tcW w:w="992" w:type="dxa"/>
            <w:shd w:val="clear" w:color="auto" w:fill="auto"/>
            <w:noWrap/>
            <w:vAlign w:val="center"/>
            <w:hideMark/>
          </w:tcPr>
          <w:p w14:paraId="083FB28E"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w:t>
            </w:r>
          </w:p>
        </w:tc>
        <w:tc>
          <w:tcPr>
            <w:tcW w:w="709" w:type="dxa"/>
            <w:shd w:val="clear" w:color="auto" w:fill="auto"/>
            <w:noWrap/>
            <w:vAlign w:val="center"/>
            <w:hideMark/>
          </w:tcPr>
          <w:p w14:paraId="0EB1B21A"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314</w:t>
            </w:r>
          </w:p>
        </w:tc>
        <w:tc>
          <w:tcPr>
            <w:tcW w:w="1134" w:type="dxa"/>
            <w:shd w:val="clear" w:color="auto" w:fill="auto"/>
            <w:noWrap/>
            <w:vAlign w:val="center"/>
            <w:hideMark/>
          </w:tcPr>
          <w:p w14:paraId="520A51FB"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302</w:t>
            </w:r>
          </w:p>
        </w:tc>
        <w:tc>
          <w:tcPr>
            <w:tcW w:w="1134" w:type="dxa"/>
            <w:shd w:val="clear" w:color="auto" w:fill="auto"/>
            <w:noWrap/>
            <w:vAlign w:val="center"/>
            <w:hideMark/>
          </w:tcPr>
          <w:p w14:paraId="70F7EF69"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276</w:t>
            </w:r>
          </w:p>
        </w:tc>
        <w:tc>
          <w:tcPr>
            <w:tcW w:w="992" w:type="dxa"/>
            <w:shd w:val="clear" w:color="auto" w:fill="auto"/>
            <w:noWrap/>
            <w:vAlign w:val="center"/>
            <w:hideMark/>
          </w:tcPr>
          <w:p w14:paraId="72A87831" w14:textId="77777777" w:rsidR="00817E72" w:rsidRPr="00710B88" w:rsidRDefault="00817E72" w:rsidP="00817E72">
            <w:pPr>
              <w:widowControl/>
              <w:jc w:val="center"/>
              <w:rPr>
                <w:rFonts w:ascii="Times New Roman" w:eastAsia="宋体" w:hAnsi="Times New Roman" w:cs="Times New Roman"/>
                <w:color w:val="FF0000"/>
                <w:kern w:val="0"/>
                <w:sz w:val="18"/>
                <w:szCs w:val="18"/>
              </w:rPr>
            </w:pPr>
            <w:r w:rsidRPr="00710B88">
              <w:rPr>
                <w:rFonts w:ascii="Times New Roman" w:eastAsia="宋体" w:hAnsi="Times New Roman" w:cs="Times New Roman"/>
                <w:color w:val="FF0000"/>
                <w:kern w:val="0"/>
                <w:sz w:val="18"/>
                <w:szCs w:val="18"/>
              </w:rPr>
              <w:t>263</w:t>
            </w:r>
          </w:p>
        </w:tc>
      </w:tr>
      <w:tr w:rsidR="00817E72" w:rsidRPr="00710B88" w14:paraId="7B3CC888" w14:textId="77777777" w:rsidTr="00817E72">
        <w:trPr>
          <w:trHeight w:val="280"/>
        </w:trPr>
        <w:tc>
          <w:tcPr>
            <w:tcW w:w="1843" w:type="dxa"/>
            <w:tcBorders>
              <w:bottom w:val="single" w:sz="4" w:space="0" w:color="auto"/>
            </w:tcBorders>
            <w:shd w:val="clear" w:color="auto" w:fill="auto"/>
            <w:noWrap/>
            <w:vAlign w:val="center"/>
            <w:hideMark/>
          </w:tcPr>
          <w:p w14:paraId="6370BE5A" w14:textId="77777777" w:rsidR="00817E72" w:rsidRPr="00710B88" w:rsidRDefault="00817E72" w:rsidP="00817E72">
            <w:pPr>
              <w:widowControl/>
              <w:jc w:val="left"/>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Economizer inlet</w:t>
            </w:r>
          </w:p>
        </w:tc>
        <w:tc>
          <w:tcPr>
            <w:tcW w:w="1276" w:type="dxa"/>
            <w:tcBorders>
              <w:bottom w:val="single" w:sz="4" w:space="0" w:color="auto"/>
            </w:tcBorders>
            <w:vAlign w:val="center"/>
          </w:tcPr>
          <w:p w14:paraId="77437555"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Pressure</w:t>
            </w:r>
          </w:p>
        </w:tc>
        <w:tc>
          <w:tcPr>
            <w:tcW w:w="992" w:type="dxa"/>
            <w:tcBorders>
              <w:bottom w:val="single" w:sz="4" w:space="0" w:color="auto"/>
            </w:tcBorders>
            <w:shd w:val="clear" w:color="auto" w:fill="auto"/>
            <w:noWrap/>
            <w:vAlign w:val="center"/>
            <w:hideMark/>
          </w:tcPr>
          <w:p w14:paraId="71F93AA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bar</w:t>
            </w:r>
          </w:p>
        </w:tc>
        <w:tc>
          <w:tcPr>
            <w:tcW w:w="709" w:type="dxa"/>
            <w:tcBorders>
              <w:bottom w:val="single" w:sz="4" w:space="0" w:color="auto"/>
            </w:tcBorders>
            <w:shd w:val="clear" w:color="auto" w:fill="auto"/>
            <w:noWrap/>
            <w:vAlign w:val="center"/>
            <w:hideMark/>
          </w:tcPr>
          <w:p w14:paraId="014B4354" w14:textId="77777777" w:rsidR="00817E72" w:rsidRPr="00710B88" w:rsidRDefault="00817E72" w:rsidP="00817E72">
            <w:pPr>
              <w:widowControl/>
              <w:jc w:val="center"/>
              <w:rPr>
                <w:rFonts w:ascii="Times New Roman" w:eastAsia="宋体" w:hAnsi="Times New Roman" w:cs="Times New Roman"/>
                <w:color w:val="000000"/>
                <w:kern w:val="0"/>
                <w:sz w:val="18"/>
                <w:szCs w:val="18"/>
              </w:rPr>
            </w:pPr>
            <w:commentRangeStart w:id="30"/>
            <w:r w:rsidRPr="00710B88">
              <w:rPr>
                <w:rFonts w:ascii="Times New Roman" w:eastAsia="宋体" w:hAnsi="Times New Roman" w:cs="Times New Roman"/>
                <w:color w:val="000000"/>
                <w:kern w:val="0"/>
                <w:sz w:val="18"/>
                <w:szCs w:val="18"/>
              </w:rPr>
              <w:t>346.4</w:t>
            </w:r>
            <w:commentRangeEnd w:id="30"/>
            <w:r w:rsidRPr="00710B88">
              <w:rPr>
                <w:rStyle w:val="ae"/>
                <w:rFonts w:ascii="Times New Roman" w:hAnsi="Times New Roman" w:cs="Times New Roman"/>
                <w:sz w:val="18"/>
                <w:szCs w:val="18"/>
              </w:rPr>
              <w:commentReference w:id="30"/>
            </w:r>
          </w:p>
        </w:tc>
        <w:tc>
          <w:tcPr>
            <w:tcW w:w="1134" w:type="dxa"/>
            <w:tcBorders>
              <w:bottom w:val="single" w:sz="4" w:space="0" w:color="auto"/>
            </w:tcBorders>
            <w:shd w:val="clear" w:color="auto" w:fill="auto"/>
            <w:noWrap/>
            <w:vAlign w:val="center"/>
            <w:hideMark/>
          </w:tcPr>
          <w:p w14:paraId="3F62A556"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250.2</w:t>
            </w:r>
          </w:p>
        </w:tc>
        <w:tc>
          <w:tcPr>
            <w:tcW w:w="1134" w:type="dxa"/>
            <w:tcBorders>
              <w:bottom w:val="single" w:sz="4" w:space="0" w:color="auto"/>
            </w:tcBorders>
            <w:shd w:val="clear" w:color="auto" w:fill="auto"/>
            <w:noWrap/>
            <w:vAlign w:val="center"/>
            <w:hideMark/>
          </w:tcPr>
          <w:p w14:paraId="466DBA72"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161.2</w:t>
            </w:r>
          </w:p>
        </w:tc>
        <w:tc>
          <w:tcPr>
            <w:tcW w:w="992" w:type="dxa"/>
            <w:tcBorders>
              <w:bottom w:val="single" w:sz="4" w:space="0" w:color="auto"/>
            </w:tcBorders>
            <w:shd w:val="clear" w:color="auto" w:fill="auto"/>
            <w:noWrap/>
            <w:vAlign w:val="center"/>
            <w:hideMark/>
          </w:tcPr>
          <w:p w14:paraId="7A96836C" w14:textId="77777777" w:rsidR="00817E72" w:rsidRPr="00710B88" w:rsidRDefault="00817E72" w:rsidP="00817E72">
            <w:pPr>
              <w:widowControl/>
              <w:jc w:val="center"/>
              <w:rPr>
                <w:rFonts w:ascii="Times New Roman" w:eastAsia="宋体" w:hAnsi="Times New Roman" w:cs="Times New Roman"/>
                <w:color w:val="000000"/>
                <w:kern w:val="0"/>
                <w:sz w:val="18"/>
                <w:szCs w:val="18"/>
              </w:rPr>
            </w:pPr>
            <w:r w:rsidRPr="00710B88">
              <w:rPr>
                <w:rFonts w:ascii="Times New Roman" w:eastAsia="宋体" w:hAnsi="Times New Roman" w:cs="Times New Roman"/>
                <w:color w:val="000000"/>
                <w:kern w:val="0"/>
                <w:sz w:val="18"/>
                <w:szCs w:val="18"/>
              </w:rPr>
              <w:t>128.8</w:t>
            </w:r>
          </w:p>
        </w:tc>
      </w:tr>
      <w:bookmarkEnd w:id="28"/>
      <w:bookmarkEnd w:id="29"/>
    </w:tbl>
    <w:p w14:paraId="767D0072" w14:textId="77777777" w:rsidR="00C42B9C" w:rsidRPr="00710B88" w:rsidRDefault="00C42B9C" w:rsidP="00C42B9C">
      <w:pPr>
        <w:ind w:firstLineChars="200" w:firstLine="480"/>
        <w:rPr>
          <w:rFonts w:ascii="Times New Roman" w:hAnsi="Times New Roman" w:cs="Times New Roman"/>
          <w:sz w:val="24"/>
          <w:szCs w:val="24"/>
        </w:rPr>
      </w:pPr>
    </w:p>
    <w:p w14:paraId="34871B63" w14:textId="437564F0" w:rsidR="00C42B9C" w:rsidRPr="00710B88" w:rsidRDefault="00C42B9C" w:rsidP="00C42B9C">
      <w:pPr>
        <w:pStyle w:val="af3"/>
        <w:keepNext/>
        <w:rPr>
          <w:rFonts w:ascii="Times New Roman" w:hAnsi="Times New Roman" w:cs="Times New Roman"/>
          <w:sz w:val="21"/>
          <w:szCs w:val="21"/>
        </w:rPr>
      </w:pPr>
      <w:bookmarkStart w:id="31" w:name="_Ref501389391"/>
      <w:r w:rsidRPr="00710B88">
        <w:rPr>
          <w:rFonts w:ascii="Times New Roman" w:hAnsi="Times New Roman" w:cs="Times New Roman"/>
          <w:sz w:val="21"/>
          <w:szCs w:val="21"/>
        </w:rPr>
        <w:t xml:space="preserve">Table </w:t>
      </w:r>
      <w:r w:rsidRPr="00710B88">
        <w:rPr>
          <w:rFonts w:ascii="Times New Roman" w:hAnsi="Times New Roman" w:cs="Times New Roman"/>
          <w:sz w:val="21"/>
          <w:szCs w:val="21"/>
        </w:rPr>
        <w:fldChar w:fldCharType="begin"/>
      </w:r>
      <w:r w:rsidRPr="00710B88">
        <w:rPr>
          <w:rFonts w:ascii="Times New Roman" w:hAnsi="Times New Roman" w:cs="Times New Roman"/>
          <w:sz w:val="21"/>
          <w:szCs w:val="21"/>
        </w:rPr>
        <w:instrText xml:space="preserve"> SEQ Table \* ARABIC </w:instrText>
      </w:r>
      <w:r w:rsidRPr="00710B88">
        <w:rPr>
          <w:rFonts w:ascii="Times New Roman" w:hAnsi="Times New Roman" w:cs="Times New Roman"/>
          <w:sz w:val="21"/>
          <w:szCs w:val="21"/>
        </w:rPr>
        <w:fldChar w:fldCharType="separate"/>
      </w:r>
      <w:r>
        <w:rPr>
          <w:rFonts w:ascii="Times New Roman" w:hAnsi="Times New Roman" w:cs="Times New Roman"/>
          <w:noProof/>
          <w:sz w:val="21"/>
          <w:szCs w:val="21"/>
        </w:rPr>
        <w:t>4</w:t>
      </w:r>
      <w:r w:rsidRPr="00710B88">
        <w:rPr>
          <w:rFonts w:ascii="Times New Roman" w:hAnsi="Times New Roman" w:cs="Times New Roman"/>
          <w:noProof/>
          <w:sz w:val="21"/>
          <w:szCs w:val="21"/>
        </w:rPr>
        <w:fldChar w:fldCharType="end"/>
      </w:r>
      <w:bookmarkEnd w:id="31"/>
      <w:r w:rsidRPr="00710B88">
        <w:rPr>
          <w:rFonts w:ascii="Times New Roman" w:hAnsi="Times New Roman" w:cs="Times New Roman"/>
          <w:sz w:val="21"/>
          <w:szCs w:val="21"/>
        </w:rPr>
        <w:t xml:space="preserve"> THA </w:t>
      </w:r>
      <w:r w:rsidRPr="00710B88">
        <w:rPr>
          <w:rFonts w:ascii="Times New Roman" w:hAnsi="Times New Roman" w:cs="Times New Roman"/>
          <w:sz w:val="21"/>
          <w:szCs w:val="21"/>
        </w:rPr>
        <w:t>工况下优化系统输入参数</w:t>
      </w:r>
      <w:commentRangeStart w:id="32"/>
      <w:r w:rsidRPr="00710B88">
        <w:rPr>
          <w:rFonts w:ascii="Times New Roman" w:hAnsi="Times New Roman" w:cs="Times New Roman"/>
          <w:sz w:val="21"/>
          <w:szCs w:val="21"/>
        </w:rPr>
        <w:t>表</w:t>
      </w:r>
      <w:commentRangeEnd w:id="32"/>
      <w:r w:rsidRPr="00710B88">
        <w:rPr>
          <w:rStyle w:val="ae"/>
          <w:rFonts w:ascii="Times New Roman" w:eastAsiaTheme="minorEastAsia" w:hAnsi="Times New Roman" w:cs="Times New Roman"/>
        </w:rPr>
        <w:commentReference w:id="32"/>
      </w:r>
      <w:r>
        <w:rPr>
          <w:rFonts w:ascii="Times New Roman" w:hAnsi="Times New Roman" w:cs="Times New Roman" w:hint="eastAsia"/>
          <w:sz w:val="21"/>
          <w:szCs w:val="21"/>
        </w:rPr>
        <w:t>（汽机侧）</w:t>
      </w:r>
    </w:p>
    <w:tbl>
      <w:tblPr>
        <w:tblW w:w="10098" w:type="dxa"/>
        <w:tblInd w:w="108" w:type="dxa"/>
        <w:tblBorders>
          <w:top w:val="single" w:sz="4" w:space="0" w:color="auto"/>
          <w:bottom w:val="single" w:sz="4" w:space="0" w:color="auto"/>
        </w:tblBorders>
        <w:tblLook w:val="04A0" w:firstRow="1" w:lastRow="0" w:firstColumn="1" w:lastColumn="0" w:noHBand="0" w:noVBand="1"/>
      </w:tblPr>
      <w:tblGrid>
        <w:gridCol w:w="2120"/>
        <w:gridCol w:w="537"/>
        <w:gridCol w:w="1596"/>
        <w:gridCol w:w="1393"/>
        <w:gridCol w:w="1168"/>
        <w:gridCol w:w="1334"/>
        <w:gridCol w:w="958"/>
        <w:gridCol w:w="992"/>
      </w:tblGrid>
      <w:tr w:rsidR="00C42B9C" w:rsidRPr="00710B88" w14:paraId="6B1BCB39" w14:textId="77777777" w:rsidTr="00AE33D9">
        <w:trPr>
          <w:trHeight w:val="521"/>
        </w:trPr>
        <w:tc>
          <w:tcPr>
            <w:tcW w:w="2657" w:type="dxa"/>
            <w:gridSpan w:val="2"/>
            <w:tcBorders>
              <w:top w:val="single" w:sz="4" w:space="0" w:color="auto"/>
              <w:bottom w:val="single" w:sz="4" w:space="0" w:color="auto"/>
            </w:tcBorders>
            <w:shd w:val="clear" w:color="000000" w:fill="FFFFFF"/>
            <w:noWrap/>
            <w:vAlign w:val="center"/>
          </w:tcPr>
          <w:p w14:paraId="3E3276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Items</w:t>
            </w:r>
          </w:p>
        </w:tc>
        <w:tc>
          <w:tcPr>
            <w:tcW w:w="1596" w:type="dxa"/>
            <w:tcBorders>
              <w:top w:val="single" w:sz="4" w:space="0" w:color="auto"/>
              <w:bottom w:val="single" w:sz="4" w:space="0" w:color="auto"/>
            </w:tcBorders>
            <w:shd w:val="clear" w:color="000000" w:fill="FFFFFF"/>
            <w:noWrap/>
            <w:vAlign w:val="center"/>
          </w:tcPr>
          <w:p w14:paraId="30EA0583"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Parameters</w:t>
            </w:r>
          </w:p>
        </w:tc>
        <w:tc>
          <w:tcPr>
            <w:tcW w:w="1393" w:type="dxa"/>
            <w:tcBorders>
              <w:top w:val="single" w:sz="4" w:space="0" w:color="auto"/>
              <w:bottom w:val="single" w:sz="4" w:space="0" w:color="auto"/>
            </w:tcBorders>
            <w:vAlign w:val="center"/>
          </w:tcPr>
          <w:p w14:paraId="1CE2374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Unit</w:t>
            </w:r>
          </w:p>
        </w:tc>
        <w:tc>
          <w:tcPr>
            <w:tcW w:w="1168" w:type="dxa"/>
            <w:tcBorders>
              <w:top w:val="single" w:sz="4" w:space="0" w:color="auto"/>
              <w:bottom w:val="single" w:sz="4" w:space="0" w:color="auto"/>
            </w:tcBorders>
            <w:vAlign w:val="center"/>
          </w:tcPr>
          <w:p w14:paraId="2D704E1B"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THA</w:t>
            </w:r>
          </w:p>
        </w:tc>
        <w:tc>
          <w:tcPr>
            <w:tcW w:w="1334" w:type="dxa"/>
            <w:tcBorders>
              <w:top w:val="single" w:sz="4" w:space="0" w:color="auto"/>
              <w:bottom w:val="single" w:sz="4" w:space="0" w:color="auto"/>
            </w:tcBorders>
            <w:vAlign w:val="center"/>
          </w:tcPr>
          <w:p w14:paraId="4871201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75% THA</w:t>
            </w:r>
          </w:p>
        </w:tc>
        <w:tc>
          <w:tcPr>
            <w:tcW w:w="958" w:type="dxa"/>
            <w:tcBorders>
              <w:top w:val="single" w:sz="4" w:space="0" w:color="auto"/>
              <w:bottom w:val="single" w:sz="4" w:space="0" w:color="auto"/>
            </w:tcBorders>
            <w:vAlign w:val="center"/>
          </w:tcPr>
          <w:p w14:paraId="36E850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50% THA</w:t>
            </w:r>
          </w:p>
        </w:tc>
        <w:tc>
          <w:tcPr>
            <w:tcW w:w="992" w:type="dxa"/>
            <w:tcBorders>
              <w:top w:val="single" w:sz="4" w:space="0" w:color="auto"/>
              <w:bottom w:val="single" w:sz="4" w:space="0" w:color="auto"/>
            </w:tcBorders>
            <w:shd w:val="clear" w:color="auto" w:fill="auto"/>
            <w:noWrap/>
            <w:vAlign w:val="center"/>
          </w:tcPr>
          <w:p w14:paraId="0967B873"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40% THA</w:t>
            </w:r>
          </w:p>
        </w:tc>
      </w:tr>
      <w:tr w:rsidR="00C42B9C" w:rsidRPr="00710B88" w14:paraId="658B3FBE" w14:textId="77777777" w:rsidTr="00AE33D9">
        <w:trPr>
          <w:trHeight w:val="280"/>
        </w:trPr>
        <w:tc>
          <w:tcPr>
            <w:tcW w:w="2657" w:type="dxa"/>
            <w:gridSpan w:val="2"/>
            <w:vMerge w:val="restart"/>
            <w:tcBorders>
              <w:top w:val="single" w:sz="4" w:space="0" w:color="auto"/>
              <w:bottom w:val="nil"/>
            </w:tcBorders>
            <w:shd w:val="clear" w:color="000000" w:fill="FFFFFF"/>
            <w:noWrap/>
            <w:hideMark/>
          </w:tcPr>
          <w:p w14:paraId="2450336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Turbine Exhaust parameters</w:t>
            </w:r>
          </w:p>
        </w:tc>
        <w:tc>
          <w:tcPr>
            <w:tcW w:w="1596" w:type="dxa"/>
            <w:tcBorders>
              <w:top w:val="single" w:sz="4" w:space="0" w:color="auto"/>
              <w:bottom w:val="nil"/>
            </w:tcBorders>
            <w:shd w:val="clear" w:color="000000" w:fill="FFFFFF"/>
            <w:noWrap/>
            <w:vAlign w:val="center"/>
            <w:hideMark/>
          </w:tcPr>
          <w:p w14:paraId="33D1E831"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Borders>
              <w:top w:val="single" w:sz="4" w:space="0" w:color="auto"/>
              <w:bottom w:val="nil"/>
            </w:tcBorders>
          </w:tcPr>
          <w:p w14:paraId="16C5627D"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kPa</w:t>
            </w:r>
          </w:p>
        </w:tc>
        <w:tc>
          <w:tcPr>
            <w:tcW w:w="1168" w:type="dxa"/>
            <w:tcBorders>
              <w:top w:val="single" w:sz="4" w:space="0" w:color="auto"/>
              <w:bottom w:val="nil"/>
            </w:tcBorders>
            <w:vAlign w:val="center"/>
          </w:tcPr>
          <w:p w14:paraId="2D60223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1334" w:type="dxa"/>
            <w:tcBorders>
              <w:top w:val="single" w:sz="4" w:space="0" w:color="auto"/>
              <w:bottom w:val="nil"/>
            </w:tcBorders>
          </w:tcPr>
          <w:p w14:paraId="5C0D526C"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58" w:type="dxa"/>
            <w:tcBorders>
              <w:top w:val="single" w:sz="4" w:space="0" w:color="auto"/>
              <w:bottom w:val="nil"/>
            </w:tcBorders>
          </w:tcPr>
          <w:p w14:paraId="061FED27"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c>
          <w:tcPr>
            <w:tcW w:w="992" w:type="dxa"/>
            <w:tcBorders>
              <w:top w:val="single" w:sz="4" w:space="0" w:color="auto"/>
              <w:bottom w:val="nil"/>
            </w:tcBorders>
            <w:shd w:val="clear" w:color="auto" w:fill="auto"/>
            <w:noWrap/>
            <w:vAlign w:val="center"/>
          </w:tcPr>
          <w:p w14:paraId="11D9A492" w14:textId="77777777" w:rsidR="00C42B9C" w:rsidRPr="00710B88" w:rsidRDefault="00C42B9C" w:rsidP="00AE33D9">
            <w:pPr>
              <w:widowControl/>
              <w:ind w:left="180" w:hangingChars="100" w:hanging="180"/>
              <w:jc w:val="center"/>
              <w:rPr>
                <w:rFonts w:ascii="Times New Roman" w:hAnsi="Times New Roman" w:cs="Times New Roman"/>
                <w:sz w:val="18"/>
                <w:szCs w:val="18"/>
              </w:rPr>
            </w:pPr>
            <w:r w:rsidRPr="00710B88">
              <w:rPr>
                <w:rFonts w:ascii="Times New Roman" w:hAnsi="Times New Roman" w:cs="Times New Roman"/>
                <w:sz w:val="18"/>
                <w:szCs w:val="18"/>
              </w:rPr>
              <w:t>4.5</w:t>
            </w:r>
          </w:p>
        </w:tc>
      </w:tr>
      <w:tr w:rsidR="00C42B9C" w:rsidRPr="00710B88" w14:paraId="4720E4EB" w14:textId="77777777" w:rsidTr="00AE33D9">
        <w:trPr>
          <w:trHeight w:val="280"/>
        </w:trPr>
        <w:tc>
          <w:tcPr>
            <w:tcW w:w="2657" w:type="dxa"/>
            <w:gridSpan w:val="2"/>
            <w:vMerge/>
            <w:tcBorders>
              <w:top w:val="nil"/>
              <w:bottom w:val="single" w:sz="4" w:space="0" w:color="auto"/>
            </w:tcBorders>
            <w:vAlign w:val="center"/>
            <w:hideMark/>
          </w:tcPr>
          <w:p w14:paraId="2A193989" w14:textId="77777777" w:rsidR="00C42B9C" w:rsidRPr="00710B88" w:rsidRDefault="00C42B9C" w:rsidP="00AE33D9">
            <w:pPr>
              <w:widowControl/>
              <w:jc w:val="left"/>
              <w:rPr>
                <w:rFonts w:ascii="Times New Roman" w:hAnsi="Times New Roman" w:cs="Times New Roman"/>
                <w:sz w:val="18"/>
                <w:szCs w:val="18"/>
              </w:rPr>
            </w:pPr>
          </w:p>
        </w:tc>
        <w:tc>
          <w:tcPr>
            <w:tcW w:w="1596" w:type="dxa"/>
            <w:tcBorders>
              <w:top w:val="nil"/>
              <w:bottom w:val="single" w:sz="4" w:space="0" w:color="auto"/>
            </w:tcBorders>
            <w:shd w:val="clear" w:color="000000" w:fill="FFFFFF"/>
            <w:noWrap/>
            <w:vAlign w:val="center"/>
            <w:hideMark/>
          </w:tcPr>
          <w:p w14:paraId="24C10A9F" w14:textId="77777777" w:rsidR="00C42B9C" w:rsidRPr="00710B88" w:rsidRDefault="00C42B9C" w:rsidP="00AE33D9">
            <w:pPr>
              <w:widowControl/>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Borders>
              <w:top w:val="nil"/>
              <w:bottom w:val="single" w:sz="4" w:space="0" w:color="auto"/>
            </w:tcBorders>
          </w:tcPr>
          <w:p w14:paraId="1CC1450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Borders>
              <w:top w:val="nil"/>
              <w:bottom w:val="single" w:sz="4" w:space="0" w:color="auto"/>
            </w:tcBorders>
            <w:vAlign w:val="center"/>
          </w:tcPr>
          <w:p w14:paraId="3D824AD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2397.40</w:t>
            </w:r>
          </w:p>
        </w:tc>
        <w:tc>
          <w:tcPr>
            <w:tcW w:w="1334" w:type="dxa"/>
            <w:tcBorders>
              <w:top w:val="nil"/>
              <w:bottom w:val="single" w:sz="4" w:space="0" w:color="auto"/>
            </w:tcBorders>
          </w:tcPr>
          <w:p w14:paraId="4A7E6C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2425.3</w:t>
            </w:r>
          </w:p>
        </w:tc>
        <w:tc>
          <w:tcPr>
            <w:tcW w:w="958" w:type="dxa"/>
            <w:tcBorders>
              <w:top w:val="nil"/>
              <w:bottom w:val="single" w:sz="4" w:space="0" w:color="auto"/>
            </w:tcBorders>
          </w:tcPr>
          <w:p w14:paraId="6F09ED0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2480.3</w:t>
            </w:r>
          </w:p>
        </w:tc>
        <w:tc>
          <w:tcPr>
            <w:tcW w:w="992" w:type="dxa"/>
            <w:tcBorders>
              <w:top w:val="nil"/>
              <w:bottom w:val="single" w:sz="4" w:space="0" w:color="auto"/>
            </w:tcBorders>
            <w:shd w:val="clear" w:color="auto" w:fill="auto"/>
            <w:noWrap/>
            <w:vAlign w:val="center"/>
          </w:tcPr>
          <w:p w14:paraId="6AD6A2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2510.9</w:t>
            </w:r>
          </w:p>
        </w:tc>
      </w:tr>
      <w:tr w:rsidR="00C42B9C" w:rsidRPr="00710B88" w14:paraId="4DA13E9F" w14:textId="77777777" w:rsidTr="00AE33D9">
        <w:trPr>
          <w:trHeight w:val="280"/>
        </w:trPr>
        <w:tc>
          <w:tcPr>
            <w:tcW w:w="2120" w:type="dxa"/>
            <w:vMerge w:val="restart"/>
            <w:tcBorders>
              <w:top w:val="single" w:sz="4" w:space="0" w:color="auto"/>
            </w:tcBorders>
            <w:shd w:val="clear" w:color="auto" w:fill="auto"/>
            <w:noWrap/>
            <w:vAlign w:val="center"/>
            <w:hideMark/>
          </w:tcPr>
          <w:p w14:paraId="53FAD8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Extraction Parameters</w:t>
            </w:r>
          </w:p>
        </w:tc>
        <w:tc>
          <w:tcPr>
            <w:tcW w:w="537" w:type="dxa"/>
            <w:vMerge w:val="restart"/>
            <w:tcBorders>
              <w:top w:val="single" w:sz="4" w:space="0" w:color="auto"/>
            </w:tcBorders>
            <w:shd w:val="clear" w:color="auto" w:fill="auto"/>
            <w:noWrap/>
            <w:hideMark/>
          </w:tcPr>
          <w:p w14:paraId="5949B08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1th</w:t>
            </w:r>
          </w:p>
        </w:tc>
        <w:tc>
          <w:tcPr>
            <w:tcW w:w="1596" w:type="dxa"/>
            <w:tcBorders>
              <w:top w:val="single" w:sz="4" w:space="0" w:color="auto"/>
            </w:tcBorders>
            <w:shd w:val="clear" w:color="auto" w:fill="auto"/>
            <w:noWrap/>
            <w:vAlign w:val="bottom"/>
            <w:hideMark/>
          </w:tcPr>
          <w:p w14:paraId="7B063D13"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Borders>
              <w:top w:val="single" w:sz="4" w:space="0" w:color="auto"/>
            </w:tcBorders>
          </w:tcPr>
          <w:p w14:paraId="396202C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Borders>
              <w:top w:val="single" w:sz="4" w:space="0" w:color="auto"/>
            </w:tcBorders>
          </w:tcPr>
          <w:p w14:paraId="001176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107.89 </w:t>
            </w:r>
          </w:p>
        </w:tc>
        <w:tc>
          <w:tcPr>
            <w:tcW w:w="1334" w:type="dxa"/>
            <w:tcBorders>
              <w:top w:val="single" w:sz="4" w:space="0" w:color="auto"/>
            </w:tcBorders>
          </w:tcPr>
          <w:p w14:paraId="38F4DC1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79.27 </w:t>
            </w:r>
          </w:p>
        </w:tc>
        <w:tc>
          <w:tcPr>
            <w:tcW w:w="958" w:type="dxa"/>
            <w:tcBorders>
              <w:top w:val="single" w:sz="4" w:space="0" w:color="auto"/>
            </w:tcBorders>
          </w:tcPr>
          <w:p w14:paraId="24AC2F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52.99 </w:t>
            </w:r>
          </w:p>
        </w:tc>
        <w:tc>
          <w:tcPr>
            <w:tcW w:w="992" w:type="dxa"/>
            <w:tcBorders>
              <w:top w:val="single" w:sz="4" w:space="0" w:color="auto"/>
            </w:tcBorders>
            <w:shd w:val="clear" w:color="auto" w:fill="auto"/>
            <w:noWrap/>
            <w:hideMark/>
          </w:tcPr>
          <w:p w14:paraId="7CB883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42.95 </w:t>
            </w:r>
          </w:p>
        </w:tc>
      </w:tr>
      <w:tr w:rsidR="00C42B9C" w:rsidRPr="00710B88" w14:paraId="5F7544BE" w14:textId="77777777" w:rsidTr="00AE33D9">
        <w:trPr>
          <w:trHeight w:val="280"/>
        </w:trPr>
        <w:tc>
          <w:tcPr>
            <w:tcW w:w="2120" w:type="dxa"/>
            <w:vMerge/>
            <w:vAlign w:val="center"/>
            <w:hideMark/>
          </w:tcPr>
          <w:p w14:paraId="3DEC3673"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29F1A7B4"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36BB7AA2"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w:t>
            </w:r>
          </w:p>
        </w:tc>
        <w:tc>
          <w:tcPr>
            <w:tcW w:w="1393" w:type="dxa"/>
          </w:tcPr>
          <w:p w14:paraId="515C755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30D5D7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429.00 </w:t>
            </w:r>
          </w:p>
        </w:tc>
        <w:tc>
          <w:tcPr>
            <w:tcW w:w="1334" w:type="dxa"/>
          </w:tcPr>
          <w:p w14:paraId="12C6C1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430.00 </w:t>
            </w:r>
          </w:p>
        </w:tc>
        <w:tc>
          <w:tcPr>
            <w:tcW w:w="958" w:type="dxa"/>
          </w:tcPr>
          <w:p w14:paraId="6DE7B82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992" w:type="dxa"/>
            <w:shd w:val="clear" w:color="auto" w:fill="auto"/>
            <w:noWrap/>
            <w:hideMark/>
          </w:tcPr>
          <w:p w14:paraId="6D909A1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437.40 </w:t>
            </w:r>
          </w:p>
        </w:tc>
      </w:tr>
      <w:tr w:rsidR="00C42B9C" w:rsidRPr="00710B88" w14:paraId="2B500ABA" w14:textId="77777777" w:rsidTr="00AE33D9">
        <w:trPr>
          <w:trHeight w:val="280"/>
        </w:trPr>
        <w:tc>
          <w:tcPr>
            <w:tcW w:w="2120" w:type="dxa"/>
            <w:vMerge/>
            <w:vAlign w:val="center"/>
            <w:hideMark/>
          </w:tcPr>
          <w:p w14:paraId="30DB10C1"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F1E8CE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2th</w:t>
            </w:r>
          </w:p>
        </w:tc>
        <w:tc>
          <w:tcPr>
            <w:tcW w:w="1596" w:type="dxa"/>
            <w:shd w:val="clear" w:color="auto" w:fill="auto"/>
            <w:noWrap/>
            <w:vAlign w:val="bottom"/>
            <w:hideMark/>
          </w:tcPr>
          <w:p w14:paraId="320FB2F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1F5160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0FF6E0D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61.89 </w:t>
            </w:r>
          </w:p>
        </w:tc>
        <w:tc>
          <w:tcPr>
            <w:tcW w:w="1334" w:type="dxa"/>
          </w:tcPr>
          <w:p w14:paraId="0D1C1B4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45.88 </w:t>
            </w:r>
          </w:p>
        </w:tc>
        <w:tc>
          <w:tcPr>
            <w:tcW w:w="958" w:type="dxa"/>
          </w:tcPr>
          <w:p w14:paraId="0A4E58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30.93 </w:t>
            </w:r>
          </w:p>
        </w:tc>
        <w:tc>
          <w:tcPr>
            <w:tcW w:w="992" w:type="dxa"/>
            <w:shd w:val="clear" w:color="auto" w:fill="auto"/>
            <w:noWrap/>
            <w:hideMark/>
          </w:tcPr>
          <w:p w14:paraId="7A9B1A6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25.13 </w:t>
            </w:r>
          </w:p>
        </w:tc>
      </w:tr>
      <w:tr w:rsidR="00C42B9C" w:rsidRPr="00710B88" w14:paraId="0C0881EF" w14:textId="77777777" w:rsidTr="00AE33D9">
        <w:trPr>
          <w:trHeight w:val="280"/>
        </w:trPr>
        <w:tc>
          <w:tcPr>
            <w:tcW w:w="2120" w:type="dxa"/>
            <w:vMerge/>
            <w:vAlign w:val="center"/>
            <w:hideMark/>
          </w:tcPr>
          <w:p w14:paraId="38B8556A"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2B1A72A"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66C01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4E2FC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2FAE0E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1334" w:type="dxa"/>
          </w:tcPr>
          <w:p w14:paraId="6D92C8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530.70 </w:t>
            </w:r>
          </w:p>
        </w:tc>
        <w:tc>
          <w:tcPr>
            <w:tcW w:w="958" w:type="dxa"/>
          </w:tcPr>
          <w:p w14:paraId="332A392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533.00 </w:t>
            </w:r>
          </w:p>
        </w:tc>
        <w:tc>
          <w:tcPr>
            <w:tcW w:w="992" w:type="dxa"/>
            <w:shd w:val="clear" w:color="auto" w:fill="auto"/>
            <w:noWrap/>
            <w:hideMark/>
          </w:tcPr>
          <w:p w14:paraId="75DF21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533.80 </w:t>
            </w:r>
          </w:p>
        </w:tc>
      </w:tr>
      <w:tr w:rsidR="00C42B9C" w:rsidRPr="00710B88" w14:paraId="55053287" w14:textId="77777777" w:rsidTr="00AE33D9">
        <w:trPr>
          <w:trHeight w:val="280"/>
        </w:trPr>
        <w:tc>
          <w:tcPr>
            <w:tcW w:w="2120" w:type="dxa"/>
            <w:vMerge/>
            <w:vAlign w:val="center"/>
            <w:hideMark/>
          </w:tcPr>
          <w:p w14:paraId="3D6D657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8DB916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3th</w:t>
            </w:r>
          </w:p>
        </w:tc>
        <w:tc>
          <w:tcPr>
            <w:tcW w:w="1596" w:type="dxa"/>
            <w:shd w:val="clear" w:color="auto" w:fill="auto"/>
            <w:noWrap/>
            <w:vAlign w:val="bottom"/>
            <w:hideMark/>
          </w:tcPr>
          <w:p w14:paraId="0A65F53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47CD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4415D63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34.34 </w:t>
            </w:r>
          </w:p>
        </w:tc>
        <w:tc>
          <w:tcPr>
            <w:tcW w:w="1334" w:type="dxa"/>
          </w:tcPr>
          <w:p w14:paraId="14C8380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25.54 </w:t>
            </w:r>
          </w:p>
        </w:tc>
        <w:tc>
          <w:tcPr>
            <w:tcW w:w="958" w:type="dxa"/>
          </w:tcPr>
          <w:p w14:paraId="601B216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17.29 </w:t>
            </w:r>
          </w:p>
        </w:tc>
        <w:tc>
          <w:tcPr>
            <w:tcW w:w="992" w:type="dxa"/>
            <w:shd w:val="clear" w:color="auto" w:fill="auto"/>
            <w:noWrap/>
            <w:hideMark/>
          </w:tcPr>
          <w:p w14:paraId="0BDDBF6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14.03 </w:t>
            </w:r>
          </w:p>
        </w:tc>
      </w:tr>
      <w:tr w:rsidR="00C42B9C" w:rsidRPr="00710B88" w14:paraId="449AF4D7" w14:textId="77777777" w:rsidTr="00AE33D9">
        <w:trPr>
          <w:trHeight w:val="280"/>
        </w:trPr>
        <w:tc>
          <w:tcPr>
            <w:tcW w:w="2120" w:type="dxa"/>
            <w:vMerge/>
            <w:vAlign w:val="center"/>
            <w:hideMark/>
          </w:tcPr>
          <w:p w14:paraId="437049E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45CFC2C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E6F943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99713D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3E03E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435.20 </w:t>
            </w:r>
          </w:p>
        </w:tc>
        <w:tc>
          <w:tcPr>
            <w:tcW w:w="1334" w:type="dxa"/>
          </w:tcPr>
          <w:p w14:paraId="6CC88F7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438.70 </w:t>
            </w:r>
          </w:p>
        </w:tc>
        <w:tc>
          <w:tcPr>
            <w:tcW w:w="958" w:type="dxa"/>
          </w:tcPr>
          <w:p w14:paraId="6535230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442.10 </w:t>
            </w:r>
          </w:p>
        </w:tc>
        <w:tc>
          <w:tcPr>
            <w:tcW w:w="992" w:type="dxa"/>
            <w:shd w:val="clear" w:color="auto" w:fill="auto"/>
            <w:noWrap/>
            <w:hideMark/>
          </w:tcPr>
          <w:p w14:paraId="428D5FA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443.00 </w:t>
            </w:r>
          </w:p>
        </w:tc>
      </w:tr>
      <w:tr w:rsidR="00C42B9C" w:rsidRPr="00710B88" w14:paraId="1EB30DC5" w14:textId="77777777" w:rsidTr="00AE33D9">
        <w:trPr>
          <w:trHeight w:val="280"/>
        </w:trPr>
        <w:tc>
          <w:tcPr>
            <w:tcW w:w="2120" w:type="dxa"/>
            <w:vMerge/>
            <w:vAlign w:val="center"/>
            <w:hideMark/>
          </w:tcPr>
          <w:p w14:paraId="07AFA2E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7809B76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4th</w:t>
            </w:r>
          </w:p>
        </w:tc>
        <w:tc>
          <w:tcPr>
            <w:tcW w:w="1596" w:type="dxa"/>
            <w:shd w:val="clear" w:color="auto" w:fill="auto"/>
            <w:noWrap/>
            <w:vAlign w:val="bottom"/>
            <w:hideMark/>
          </w:tcPr>
          <w:p w14:paraId="27CF01A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4B7F45E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CA9676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17.56 </w:t>
            </w:r>
          </w:p>
        </w:tc>
        <w:tc>
          <w:tcPr>
            <w:tcW w:w="1334" w:type="dxa"/>
          </w:tcPr>
          <w:p w14:paraId="39F125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13.57 </w:t>
            </w:r>
          </w:p>
        </w:tc>
        <w:tc>
          <w:tcPr>
            <w:tcW w:w="958" w:type="dxa"/>
          </w:tcPr>
          <w:p w14:paraId="734015E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9.27 </w:t>
            </w:r>
          </w:p>
        </w:tc>
        <w:tc>
          <w:tcPr>
            <w:tcW w:w="992" w:type="dxa"/>
            <w:shd w:val="clear" w:color="auto" w:fill="auto"/>
            <w:noWrap/>
            <w:hideMark/>
          </w:tcPr>
          <w:p w14:paraId="7C95ED0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7.55 </w:t>
            </w:r>
          </w:p>
        </w:tc>
      </w:tr>
      <w:tr w:rsidR="00C42B9C" w:rsidRPr="00710B88" w14:paraId="4865888C" w14:textId="77777777" w:rsidTr="00AE33D9">
        <w:trPr>
          <w:trHeight w:val="280"/>
        </w:trPr>
        <w:tc>
          <w:tcPr>
            <w:tcW w:w="2120" w:type="dxa"/>
            <w:vMerge/>
            <w:vAlign w:val="center"/>
            <w:hideMark/>
          </w:tcPr>
          <w:p w14:paraId="56240B84"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FDAB5B3"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4795956"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E6512C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068D6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526.55 </w:t>
            </w:r>
          </w:p>
        </w:tc>
        <w:tc>
          <w:tcPr>
            <w:tcW w:w="1334" w:type="dxa"/>
          </w:tcPr>
          <w:p w14:paraId="78ADF9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528.30 </w:t>
            </w:r>
          </w:p>
        </w:tc>
        <w:tc>
          <w:tcPr>
            <w:tcW w:w="958" w:type="dxa"/>
          </w:tcPr>
          <w:p w14:paraId="4547AFB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530.00 </w:t>
            </w:r>
          </w:p>
        </w:tc>
        <w:tc>
          <w:tcPr>
            <w:tcW w:w="992" w:type="dxa"/>
            <w:shd w:val="clear" w:color="auto" w:fill="auto"/>
            <w:noWrap/>
            <w:hideMark/>
          </w:tcPr>
          <w:p w14:paraId="6A2C813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523.10 </w:t>
            </w:r>
          </w:p>
        </w:tc>
      </w:tr>
      <w:tr w:rsidR="00C42B9C" w:rsidRPr="00710B88" w14:paraId="0E206440" w14:textId="77777777" w:rsidTr="00AE33D9">
        <w:trPr>
          <w:trHeight w:val="280"/>
        </w:trPr>
        <w:tc>
          <w:tcPr>
            <w:tcW w:w="2120" w:type="dxa"/>
            <w:vMerge/>
            <w:vAlign w:val="center"/>
            <w:hideMark/>
          </w:tcPr>
          <w:p w14:paraId="7A3448D5"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42DB1B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5th</w:t>
            </w:r>
          </w:p>
        </w:tc>
        <w:tc>
          <w:tcPr>
            <w:tcW w:w="1596" w:type="dxa"/>
            <w:shd w:val="clear" w:color="auto" w:fill="auto"/>
            <w:noWrap/>
            <w:vAlign w:val="bottom"/>
            <w:hideMark/>
          </w:tcPr>
          <w:p w14:paraId="6AC45E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0A7203F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530E2B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10.35 </w:t>
            </w:r>
          </w:p>
        </w:tc>
        <w:tc>
          <w:tcPr>
            <w:tcW w:w="1334" w:type="dxa"/>
          </w:tcPr>
          <w:p w14:paraId="61ABF19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8.39 </w:t>
            </w:r>
          </w:p>
        </w:tc>
        <w:tc>
          <w:tcPr>
            <w:tcW w:w="958" w:type="dxa"/>
          </w:tcPr>
          <w:p w14:paraId="1C5EFE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5.89 </w:t>
            </w:r>
          </w:p>
        </w:tc>
        <w:tc>
          <w:tcPr>
            <w:tcW w:w="992" w:type="dxa"/>
            <w:shd w:val="clear" w:color="auto" w:fill="auto"/>
            <w:noWrap/>
            <w:hideMark/>
          </w:tcPr>
          <w:p w14:paraId="035FD2A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4.84 </w:t>
            </w:r>
          </w:p>
        </w:tc>
      </w:tr>
      <w:tr w:rsidR="00C42B9C" w:rsidRPr="00710B88" w14:paraId="4ACFD44A" w14:textId="77777777" w:rsidTr="00AE33D9">
        <w:trPr>
          <w:trHeight w:val="280"/>
        </w:trPr>
        <w:tc>
          <w:tcPr>
            <w:tcW w:w="2120" w:type="dxa"/>
            <w:vMerge/>
            <w:vAlign w:val="center"/>
            <w:hideMark/>
          </w:tcPr>
          <w:p w14:paraId="0BB2A51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5F746C3F"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1069A79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4050467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2AC3CE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447.37 </w:t>
            </w:r>
          </w:p>
        </w:tc>
        <w:tc>
          <w:tcPr>
            <w:tcW w:w="1334" w:type="dxa"/>
          </w:tcPr>
          <w:p w14:paraId="04A9B64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453.40 </w:t>
            </w:r>
          </w:p>
        </w:tc>
        <w:tc>
          <w:tcPr>
            <w:tcW w:w="958" w:type="dxa"/>
          </w:tcPr>
          <w:p w14:paraId="7DC175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459.20 </w:t>
            </w:r>
          </w:p>
        </w:tc>
        <w:tc>
          <w:tcPr>
            <w:tcW w:w="992" w:type="dxa"/>
            <w:shd w:val="clear" w:color="auto" w:fill="auto"/>
            <w:noWrap/>
            <w:hideMark/>
          </w:tcPr>
          <w:p w14:paraId="01C7032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454.30 </w:t>
            </w:r>
          </w:p>
        </w:tc>
      </w:tr>
      <w:tr w:rsidR="00C42B9C" w:rsidRPr="00710B88" w14:paraId="0DA5615C" w14:textId="77777777" w:rsidTr="00AE33D9">
        <w:trPr>
          <w:trHeight w:val="280"/>
        </w:trPr>
        <w:tc>
          <w:tcPr>
            <w:tcW w:w="2120" w:type="dxa"/>
            <w:vMerge/>
            <w:vAlign w:val="center"/>
            <w:hideMark/>
          </w:tcPr>
          <w:p w14:paraId="221009C8"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C54018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6th</w:t>
            </w:r>
          </w:p>
        </w:tc>
        <w:tc>
          <w:tcPr>
            <w:tcW w:w="1596" w:type="dxa"/>
            <w:shd w:val="clear" w:color="auto" w:fill="auto"/>
            <w:noWrap/>
            <w:vAlign w:val="bottom"/>
            <w:hideMark/>
          </w:tcPr>
          <w:p w14:paraId="1DCBFAB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355D90A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61821DA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7.15 </w:t>
            </w:r>
          </w:p>
        </w:tc>
        <w:tc>
          <w:tcPr>
            <w:tcW w:w="1334" w:type="dxa"/>
          </w:tcPr>
          <w:p w14:paraId="57B917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5.71 </w:t>
            </w:r>
          </w:p>
        </w:tc>
        <w:tc>
          <w:tcPr>
            <w:tcW w:w="958" w:type="dxa"/>
          </w:tcPr>
          <w:p w14:paraId="72BE65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 </w:t>
            </w:r>
          </w:p>
        </w:tc>
        <w:tc>
          <w:tcPr>
            <w:tcW w:w="992" w:type="dxa"/>
            <w:shd w:val="clear" w:color="auto" w:fill="auto"/>
            <w:noWrap/>
            <w:hideMark/>
          </w:tcPr>
          <w:p w14:paraId="0D5B966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3.23 </w:t>
            </w:r>
          </w:p>
        </w:tc>
      </w:tr>
      <w:tr w:rsidR="00C42B9C" w:rsidRPr="00710B88" w14:paraId="03FA70BC" w14:textId="77777777" w:rsidTr="00AE33D9">
        <w:trPr>
          <w:trHeight w:val="280"/>
        </w:trPr>
        <w:tc>
          <w:tcPr>
            <w:tcW w:w="2120" w:type="dxa"/>
            <w:vMerge/>
            <w:vAlign w:val="center"/>
            <w:hideMark/>
          </w:tcPr>
          <w:p w14:paraId="1C94B089"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F452E6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6C119C20"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7A9F63B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4FC2746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394.01 </w:t>
            </w:r>
          </w:p>
        </w:tc>
        <w:tc>
          <w:tcPr>
            <w:tcW w:w="1334" w:type="dxa"/>
          </w:tcPr>
          <w:p w14:paraId="71F92B9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397.50 </w:t>
            </w:r>
          </w:p>
        </w:tc>
        <w:tc>
          <w:tcPr>
            <w:tcW w:w="958" w:type="dxa"/>
          </w:tcPr>
          <w:p w14:paraId="7F09862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400.90 </w:t>
            </w:r>
          </w:p>
        </w:tc>
        <w:tc>
          <w:tcPr>
            <w:tcW w:w="992" w:type="dxa"/>
            <w:shd w:val="clear" w:color="auto" w:fill="auto"/>
            <w:noWrap/>
            <w:hideMark/>
          </w:tcPr>
          <w:p w14:paraId="2B6CB22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395.70 </w:t>
            </w:r>
          </w:p>
        </w:tc>
      </w:tr>
      <w:tr w:rsidR="00C42B9C" w:rsidRPr="00710B88" w14:paraId="72196CDC" w14:textId="77777777" w:rsidTr="00AE33D9">
        <w:trPr>
          <w:trHeight w:val="280"/>
        </w:trPr>
        <w:tc>
          <w:tcPr>
            <w:tcW w:w="2120" w:type="dxa"/>
            <w:vMerge/>
            <w:vAlign w:val="center"/>
            <w:hideMark/>
          </w:tcPr>
          <w:p w14:paraId="39C3A07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20F073C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7th</w:t>
            </w:r>
          </w:p>
        </w:tc>
        <w:tc>
          <w:tcPr>
            <w:tcW w:w="1596" w:type="dxa"/>
            <w:shd w:val="clear" w:color="auto" w:fill="auto"/>
            <w:noWrap/>
            <w:vAlign w:val="bottom"/>
            <w:hideMark/>
          </w:tcPr>
          <w:p w14:paraId="4395DAF4"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66FD97A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29B0F4A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3.90 </w:t>
            </w:r>
          </w:p>
        </w:tc>
        <w:tc>
          <w:tcPr>
            <w:tcW w:w="1334" w:type="dxa"/>
          </w:tcPr>
          <w:p w14:paraId="04A5BF7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3.15 </w:t>
            </w:r>
          </w:p>
        </w:tc>
        <w:tc>
          <w:tcPr>
            <w:tcW w:w="958" w:type="dxa"/>
          </w:tcPr>
          <w:p w14:paraId="65AE55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2.20 </w:t>
            </w:r>
          </w:p>
        </w:tc>
        <w:tc>
          <w:tcPr>
            <w:tcW w:w="992" w:type="dxa"/>
            <w:shd w:val="clear" w:color="auto" w:fill="auto"/>
            <w:noWrap/>
            <w:hideMark/>
          </w:tcPr>
          <w:p w14:paraId="6C00B47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1.81 </w:t>
            </w:r>
          </w:p>
        </w:tc>
      </w:tr>
      <w:tr w:rsidR="00C42B9C" w:rsidRPr="00710B88" w14:paraId="7A15EF6F" w14:textId="77777777" w:rsidTr="00AE33D9">
        <w:trPr>
          <w:trHeight w:val="280"/>
        </w:trPr>
        <w:tc>
          <w:tcPr>
            <w:tcW w:w="2120" w:type="dxa"/>
            <w:vMerge/>
            <w:vAlign w:val="center"/>
            <w:hideMark/>
          </w:tcPr>
          <w:p w14:paraId="54723685"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3CA27D3C"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0AB365F"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0351B09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6FF0F8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313.17 </w:t>
            </w:r>
          </w:p>
        </w:tc>
        <w:tc>
          <w:tcPr>
            <w:tcW w:w="1334" w:type="dxa"/>
          </w:tcPr>
          <w:p w14:paraId="0A86EB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317.90 </w:t>
            </w:r>
          </w:p>
        </w:tc>
        <w:tc>
          <w:tcPr>
            <w:tcW w:w="958" w:type="dxa"/>
          </w:tcPr>
          <w:p w14:paraId="74F27E3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322.80 </w:t>
            </w:r>
          </w:p>
        </w:tc>
        <w:tc>
          <w:tcPr>
            <w:tcW w:w="992" w:type="dxa"/>
            <w:shd w:val="clear" w:color="auto" w:fill="auto"/>
            <w:noWrap/>
            <w:hideMark/>
          </w:tcPr>
          <w:p w14:paraId="15E12A06"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318.80 </w:t>
            </w:r>
          </w:p>
        </w:tc>
      </w:tr>
      <w:tr w:rsidR="00C42B9C" w:rsidRPr="00710B88" w14:paraId="6C388D0F" w14:textId="77777777" w:rsidTr="00AE33D9">
        <w:trPr>
          <w:trHeight w:val="280"/>
        </w:trPr>
        <w:tc>
          <w:tcPr>
            <w:tcW w:w="2120" w:type="dxa"/>
            <w:vMerge/>
            <w:vAlign w:val="center"/>
            <w:hideMark/>
          </w:tcPr>
          <w:p w14:paraId="368F6B90"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371E3F11"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8th</w:t>
            </w:r>
          </w:p>
        </w:tc>
        <w:tc>
          <w:tcPr>
            <w:tcW w:w="1596" w:type="dxa"/>
            <w:shd w:val="clear" w:color="auto" w:fill="auto"/>
            <w:noWrap/>
            <w:vAlign w:val="bottom"/>
            <w:hideMark/>
          </w:tcPr>
          <w:p w14:paraId="1E663B28"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Temperature </w:t>
            </w:r>
          </w:p>
        </w:tc>
        <w:tc>
          <w:tcPr>
            <w:tcW w:w="1393" w:type="dxa"/>
          </w:tcPr>
          <w:p w14:paraId="52F8280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w:t>
            </w:r>
          </w:p>
        </w:tc>
        <w:tc>
          <w:tcPr>
            <w:tcW w:w="1168" w:type="dxa"/>
          </w:tcPr>
          <w:p w14:paraId="15254F3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1.23 </w:t>
            </w:r>
          </w:p>
        </w:tc>
        <w:tc>
          <w:tcPr>
            <w:tcW w:w="1334" w:type="dxa"/>
          </w:tcPr>
          <w:p w14:paraId="535DD3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1.00 </w:t>
            </w:r>
          </w:p>
        </w:tc>
        <w:tc>
          <w:tcPr>
            <w:tcW w:w="958" w:type="dxa"/>
          </w:tcPr>
          <w:p w14:paraId="517AE3B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0.70 </w:t>
            </w:r>
          </w:p>
        </w:tc>
        <w:tc>
          <w:tcPr>
            <w:tcW w:w="992" w:type="dxa"/>
            <w:shd w:val="clear" w:color="auto" w:fill="auto"/>
            <w:noWrap/>
            <w:hideMark/>
          </w:tcPr>
          <w:p w14:paraId="727E2403"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0.58 </w:t>
            </w:r>
          </w:p>
        </w:tc>
      </w:tr>
      <w:tr w:rsidR="00C42B9C" w:rsidRPr="00710B88" w14:paraId="25B219D4" w14:textId="77777777" w:rsidTr="00AE33D9">
        <w:trPr>
          <w:trHeight w:val="280"/>
        </w:trPr>
        <w:tc>
          <w:tcPr>
            <w:tcW w:w="2120" w:type="dxa"/>
            <w:vMerge/>
            <w:vAlign w:val="center"/>
            <w:hideMark/>
          </w:tcPr>
          <w:p w14:paraId="50886FF6"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1D3BFF6B"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21C277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3C71213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5B14B97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191.84 </w:t>
            </w:r>
          </w:p>
        </w:tc>
        <w:tc>
          <w:tcPr>
            <w:tcW w:w="1334" w:type="dxa"/>
          </w:tcPr>
          <w:p w14:paraId="451AD1D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196.40 </w:t>
            </w:r>
          </w:p>
        </w:tc>
        <w:tc>
          <w:tcPr>
            <w:tcW w:w="958" w:type="dxa"/>
          </w:tcPr>
          <w:p w14:paraId="30F0B18B"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202.30 </w:t>
            </w:r>
          </w:p>
        </w:tc>
        <w:tc>
          <w:tcPr>
            <w:tcW w:w="992" w:type="dxa"/>
            <w:shd w:val="clear" w:color="auto" w:fill="auto"/>
            <w:noWrap/>
            <w:hideMark/>
          </w:tcPr>
          <w:p w14:paraId="1CD8012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200.20 </w:t>
            </w:r>
          </w:p>
        </w:tc>
      </w:tr>
      <w:tr w:rsidR="00C42B9C" w:rsidRPr="00710B88" w14:paraId="5B812196" w14:textId="77777777" w:rsidTr="00AE33D9">
        <w:trPr>
          <w:trHeight w:val="280"/>
        </w:trPr>
        <w:tc>
          <w:tcPr>
            <w:tcW w:w="2120" w:type="dxa"/>
            <w:vMerge/>
            <w:vAlign w:val="center"/>
            <w:hideMark/>
          </w:tcPr>
          <w:p w14:paraId="3C95A4DF"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3E2C4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9th</w:t>
            </w:r>
          </w:p>
        </w:tc>
        <w:tc>
          <w:tcPr>
            <w:tcW w:w="1596" w:type="dxa"/>
            <w:shd w:val="clear" w:color="auto" w:fill="auto"/>
            <w:noWrap/>
            <w:vAlign w:val="bottom"/>
            <w:hideMark/>
          </w:tcPr>
          <w:p w14:paraId="3D89B8B1"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Pressure </w:t>
            </w:r>
          </w:p>
        </w:tc>
        <w:tc>
          <w:tcPr>
            <w:tcW w:w="1393" w:type="dxa"/>
          </w:tcPr>
          <w:p w14:paraId="677F2E5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1520FFB2"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0.57 </w:t>
            </w:r>
          </w:p>
        </w:tc>
        <w:tc>
          <w:tcPr>
            <w:tcW w:w="1334" w:type="dxa"/>
          </w:tcPr>
          <w:p w14:paraId="2DFE0577"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0.47 </w:t>
            </w:r>
          </w:p>
        </w:tc>
        <w:tc>
          <w:tcPr>
            <w:tcW w:w="958" w:type="dxa"/>
          </w:tcPr>
          <w:p w14:paraId="052469B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0.33 </w:t>
            </w:r>
          </w:p>
        </w:tc>
        <w:tc>
          <w:tcPr>
            <w:tcW w:w="992" w:type="dxa"/>
            <w:shd w:val="clear" w:color="auto" w:fill="auto"/>
            <w:noWrap/>
            <w:hideMark/>
          </w:tcPr>
          <w:p w14:paraId="60F96AC0"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0.27 </w:t>
            </w:r>
          </w:p>
        </w:tc>
      </w:tr>
      <w:tr w:rsidR="00C42B9C" w:rsidRPr="00710B88" w14:paraId="507303D0" w14:textId="77777777" w:rsidTr="00AE33D9">
        <w:trPr>
          <w:trHeight w:val="280"/>
        </w:trPr>
        <w:tc>
          <w:tcPr>
            <w:tcW w:w="2120" w:type="dxa"/>
            <w:vMerge/>
            <w:vAlign w:val="center"/>
            <w:hideMark/>
          </w:tcPr>
          <w:p w14:paraId="03F26F88" w14:textId="77777777" w:rsidR="00C42B9C" w:rsidRPr="00710B88" w:rsidRDefault="00C42B9C" w:rsidP="00AE33D9">
            <w:pPr>
              <w:widowControl/>
              <w:jc w:val="left"/>
              <w:rPr>
                <w:rFonts w:ascii="Times New Roman" w:hAnsi="Times New Roman" w:cs="Times New Roman"/>
                <w:sz w:val="18"/>
                <w:szCs w:val="18"/>
              </w:rPr>
            </w:pPr>
          </w:p>
        </w:tc>
        <w:tc>
          <w:tcPr>
            <w:tcW w:w="537" w:type="dxa"/>
            <w:vMerge/>
            <w:hideMark/>
          </w:tcPr>
          <w:p w14:paraId="06AD6770"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4565DB8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FA47B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434F1C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2714.30 </w:t>
            </w:r>
          </w:p>
        </w:tc>
        <w:tc>
          <w:tcPr>
            <w:tcW w:w="1334" w:type="dxa"/>
          </w:tcPr>
          <w:p w14:paraId="4E2D002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2724.20 </w:t>
            </w:r>
          </w:p>
        </w:tc>
        <w:tc>
          <w:tcPr>
            <w:tcW w:w="958" w:type="dxa"/>
          </w:tcPr>
          <w:p w14:paraId="2F6B478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2737.90 </w:t>
            </w:r>
          </w:p>
        </w:tc>
        <w:tc>
          <w:tcPr>
            <w:tcW w:w="992" w:type="dxa"/>
            <w:shd w:val="clear" w:color="auto" w:fill="auto"/>
            <w:noWrap/>
            <w:hideMark/>
          </w:tcPr>
          <w:p w14:paraId="41A4202C"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2736.60 </w:t>
            </w:r>
          </w:p>
        </w:tc>
      </w:tr>
      <w:tr w:rsidR="00C42B9C" w:rsidRPr="00710B88" w14:paraId="34A5F3CD" w14:textId="77777777" w:rsidTr="00AE33D9">
        <w:trPr>
          <w:trHeight w:val="280"/>
        </w:trPr>
        <w:tc>
          <w:tcPr>
            <w:tcW w:w="2120" w:type="dxa"/>
            <w:vMerge/>
            <w:vAlign w:val="center"/>
            <w:hideMark/>
          </w:tcPr>
          <w:p w14:paraId="67661582" w14:textId="77777777" w:rsidR="00C42B9C" w:rsidRPr="00710B88" w:rsidRDefault="00C42B9C" w:rsidP="00AE33D9">
            <w:pPr>
              <w:widowControl/>
              <w:jc w:val="left"/>
              <w:rPr>
                <w:rFonts w:ascii="Times New Roman" w:hAnsi="Times New Roman" w:cs="Times New Roman"/>
                <w:sz w:val="18"/>
                <w:szCs w:val="18"/>
              </w:rPr>
            </w:pPr>
          </w:p>
        </w:tc>
        <w:tc>
          <w:tcPr>
            <w:tcW w:w="537" w:type="dxa"/>
            <w:vMerge w:val="restart"/>
            <w:shd w:val="clear" w:color="auto" w:fill="auto"/>
            <w:noWrap/>
            <w:hideMark/>
          </w:tcPr>
          <w:p w14:paraId="5253F8F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10th</w:t>
            </w:r>
          </w:p>
        </w:tc>
        <w:tc>
          <w:tcPr>
            <w:tcW w:w="1596" w:type="dxa"/>
            <w:shd w:val="clear" w:color="auto" w:fill="auto"/>
            <w:noWrap/>
            <w:vAlign w:val="bottom"/>
            <w:hideMark/>
          </w:tcPr>
          <w:p w14:paraId="7A83D6C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Pressure bar</w:t>
            </w:r>
          </w:p>
        </w:tc>
        <w:tc>
          <w:tcPr>
            <w:tcW w:w="1393" w:type="dxa"/>
          </w:tcPr>
          <w:p w14:paraId="2ED46EF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bar</w:t>
            </w:r>
          </w:p>
        </w:tc>
        <w:tc>
          <w:tcPr>
            <w:tcW w:w="1168" w:type="dxa"/>
          </w:tcPr>
          <w:p w14:paraId="26B189D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0.21 </w:t>
            </w:r>
          </w:p>
        </w:tc>
        <w:tc>
          <w:tcPr>
            <w:tcW w:w="1334" w:type="dxa"/>
          </w:tcPr>
          <w:p w14:paraId="0401D8F9"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0.18 </w:t>
            </w:r>
          </w:p>
        </w:tc>
        <w:tc>
          <w:tcPr>
            <w:tcW w:w="958" w:type="dxa"/>
          </w:tcPr>
          <w:p w14:paraId="55ED7018"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0.13 </w:t>
            </w:r>
          </w:p>
        </w:tc>
        <w:tc>
          <w:tcPr>
            <w:tcW w:w="992" w:type="dxa"/>
            <w:shd w:val="clear" w:color="auto" w:fill="auto"/>
            <w:noWrap/>
            <w:hideMark/>
          </w:tcPr>
          <w:p w14:paraId="10F225EF"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0.11 </w:t>
            </w:r>
          </w:p>
        </w:tc>
      </w:tr>
      <w:tr w:rsidR="00C42B9C" w:rsidRPr="00710B88" w14:paraId="48AFD9C4" w14:textId="77777777" w:rsidTr="00AE33D9">
        <w:trPr>
          <w:trHeight w:val="280"/>
        </w:trPr>
        <w:tc>
          <w:tcPr>
            <w:tcW w:w="2120" w:type="dxa"/>
            <w:vMerge/>
            <w:vAlign w:val="center"/>
            <w:hideMark/>
          </w:tcPr>
          <w:p w14:paraId="5D86DF3B" w14:textId="77777777" w:rsidR="00C42B9C" w:rsidRPr="00710B88" w:rsidRDefault="00C42B9C" w:rsidP="00AE33D9">
            <w:pPr>
              <w:widowControl/>
              <w:jc w:val="left"/>
              <w:rPr>
                <w:rFonts w:ascii="Times New Roman" w:hAnsi="Times New Roman" w:cs="Times New Roman"/>
                <w:sz w:val="18"/>
                <w:szCs w:val="18"/>
              </w:rPr>
            </w:pPr>
          </w:p>
        </w:tc>
        <w:tc>
          <w:tcPr>
            <w:tcW w:w="537" w:type="dxa"/>
            <w:vMerge/>
            <w:vAlign w:val="center"/>
            <w:hideMark/>
          </w:tcPr>
          <w:p w14:paraId="1A2EB985" w14:textId="77777777" w:rsidR="00C42B9C" w:rsidRPr="00710B88" w:rsidRDefault="00C42B9C" w:rsidP="00AE33D9">
            <w:pPr>
              <w:widowControl/>
              <w:jc w:val="left"/>
              <w:rPr>
                <w:rFonts w:ascii="Times New Roman" w:hAnsi="Times New Roman" w:cs="Times New Roman"/>
                <w:sz w:val="18"/>
                <w:szCs w:val="18"/>
              </w:rPr>
            </w:pPr>
          </w:p>
        </w:tc>
        <w:tc>
          <w:tcPr>
            <w:tcW w:w="1596" w:type="dxa"/>
            <w:shd w:val="clear" w:color="auto" w:fill="auto"/>
            <w:noWrap/>
            <w:vAlign w:val="bottom"/>
            <w:hideMark/>
          </w:tcPr>
          <w:p w14:paraId="0D8FEA0D" w14:textId="77777777" w:rsidR="00C42B9C" w:rsidRPr="00710B88" w:rsidRDefault="00C42B9C" w:rsidP="00AE33D9">
            <w:pPr>
              <w:widowControl/>
              <w:jc w:val="left"/>
              <w:rPr>
                <w:rFonts w:ascii="Times New Roman" w:hAnsi="Times New Roman" w:cs="Times New Roman"/>
                <w:sz w:val="18"/>
                <w:szCs w:val="18"/>
              </w:rPr>
            </w:pPr>
            <w:r w:rsidRPr="00710B88">
              <w:rPr>
                <w:rFonts w:ascii="Times New Roman" w:hAnsi="Times New Roman" w:cs="Times New Roman"/>
                <w:sz w:val="18"/>
                <w:szCs w:val="18"/>
              </w:rPr>
              <w:t xml:space="preserve">Specific Enthalpy </w:t>
            </w:r>
          </w:p>
        </w:tc>
        <w:tc>
          <w:tcPr>
            <w:tcW w:w="1393" w:type="dxa"/>
          </w:tcPr>
          <w:p w14:paraId="6512BA2E"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kJ/kg</w:t>
            </w:r>
          </w:p>
        </w:tc>
        <w:tc>
          <w:tcPr>
            <w:tcW w:w="1168" w:type="dxa"/>
          </w:tcPr>
          <w:p w14:paraId="1A7D5F2A"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2573.40 </w:t>
            </w:r>
          </w:p>
        </w:tc>
        <w:tc>
          <w:tcPr>
            <w:tcW w:w="1334" w:type="dxa"/>
          </w:tcPr>
          <w:p w14:paraId="56B889AD"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2583.30 </w:t>
            </w:r>
          </w:p>
        </w:tc>
        <w:tc>
          <w:tcPr>
            <w:tcW w:w="958" w:type="dxa"/>
          </w:tcPr>
          <w:p w14:paraId="00868D44"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2597.50 </w:t>
            </w:r>
          </w:p>
        </w:tc>
        <w:tc>
          <w:tcPr>
            <w:tcW w:w="992" w:type="dxa"/>
            <w:shd w:val="clear" w:color="auto" w:fill="auto"/>
            <w:noWrap/>
            <w:hideMark/>
          </w:tcPr>
          <w:p w14:paraId="44E60DE5" w14:textId="77777777" w:rsidR="00C42B9C" w:rsidRPr="00710B88" w:rsidRDefault="00C42B9C" w:rsidP="00AE33D9">
            <w:pPr>
              <w:widowControl/>
              <w:jc w:val="center"/>
              <w:rPr>
                <w:rFonts w:ascii="Times New Roman" w:hAnsi="Times New Roman" w:cs="Times New Roman"/>
                <w:sz w:val="18"/>
                <w:szCs w:val="18"/>
              </w:rPr>
            </w:pPr>
            <w:r w:rsidRPr="00710B88">
              <w:rPr>
                <w:rFonts w:ascii="Times New Roman" w:hAnsi="Times New Roman" w:cs="Times New Roman"/>
                <w:sz w:val="18"/>
                <w:szCs w:val="18"/>
              </w:rPr>
              <w:t xml:space="preserve">2598.70 </w:t>
            </w:r>
          </w:p>
        </w:tc>
      </w:tr>
    </w:tbl>
    <w:p w14:paraId="1D4215C3" w14:textId="77777777" w:rsidR="00C42B9C" w:rsidRPr="00710B88" w:rsidRDefault="00C42B9C" w:rsidP="00C42B9C">
      <w:pPr>
        <w:rPr>
          <w:rFonts w:ascii="Times New Roman" w:hAnsi="Times New Roman" w:cs="Times New Roman"/>
        </w:rPr>
      </w:pPr>
    </w:p>
    <w:p w14:paraId="1D15E375" w14:textId="313B3794" w:rsidR="00817E72" w:rsidRPr="00710B88" w:rsidRDefault="00817E72" w:rsidP="00817E72">
      <w:pPr>
        <w:jc w:val="left"/>
        <w:rPr>
          <w:rFonts w:ascii="Times New Roman" w:hAnsi="Times New Roman" w:cs="Times New Roman"/>
        </w:rPr>
      </w:pPr>
    </w:p>
    <w:p w14:paraId="6BC3D345" w14:textId="77BEAC91" w:rsidR="00817E72" w:rsidRPr="00710B88" w:rsidRDefault="00817E72" w:rsidP="00817E72">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_Ref501983064 \h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817E72">
        <w:rPr>
          <w:rFonts w:ascii="Times New Roman" w:hAnsi="Times New Roman" w:cs="Times New Roman"/>
          <w:sz w:val="24"/>
          <w:szCs w:val="24"/>
        </w:rPr>
        <w:t>Table 2 Temperature profiles and exergy efficiency of heat exchangers</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gives the</w:t>
      </w:r>
      <w:r w:rsidRPr="00710B88">
        <w:rPr>
          <w:rFonts w:ascii="Times New Roman" w:hAnsi="Times New Roman" w:cs="Times New Roman"/>
          <w:color w:val="000000" w:themeColor="text1"/>
          <w:sz w:val="24"/>
          <w:szCs w:val="24"/>
        </w:rPr>
        <w:t xml:space="preserve"> temperature profiles and exergy efficiency of regenerative heaters and the air preheater, </w:t>
      </w:r>
      <w:r w:rsidRPr="00710B88">
        <w:rPr>
          <w:rFonts w:ascii="Times New Roman" w:hAnsi="Times New Roman" w:cs="Times New Roman"/>
          <w:sz w:val="24"/>
          <w:szCs w:val="24"/>
        </w:rPr>
        <w:t>revealing the energy match level of heat exchangers</w:t>
      </w:r>
      <w:r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u w:val="single"/>
        </w:rPr>
        <w:t xml:space="preserve"> For the air preheater, the temperature of flue gas at the inlet of the air preheater is 376℃ under full load, while the temperature of the air to be heated by the flue is 25℃</w:t>
      </w:r>
      <w:r w:rsidRPr="00710B88">
        <w:rPr>
          <w:rFonts w:ascii="Times New Roman" w:hAnsi="Times New Roman" w:cs="Times New Roman"/>
          <w:color w:val="000000" w:themeColor="text1"/>
          <w:sz w:val="24"/>
          <w:szCs w:val="24"/>
        </w:rPr>
        <w:t>, leading to the exergy loss of 27.17 MW.</w:t>
      </w:r>
      <w:r w:rsidRPr="00710B88">
        <w:rPr>
          <w:rFonts w:ascii="Times New Roman" w:hAnsi="Times New Roman" w:cs="Times New Roman"/>
          <w:sz w:val="24"/>
          <w:szCs w:val="24"/>
        </w:rPr>
        <w:t xml:space="preserve"> The temperature difference of the air preheater is calculated to be 72</w:t>
      </w:r>
      <w:r w:rsidRPr="00710B88">
        <w:rPr>
          <w:rFonts w:ascii="Times New Roman" w:hAnsi="Times New Roman" w:cs="Times New Roman"/>
          <w:color w:val="000000" w:themeColor="text1"/>
          <w:sz w:val="24"/>
          <w:szCs w:val="24"/>
        </w:rPr>
        <w:t>℃, and average temperature of the air is 177℃, causing the exergy efficiency of 77.16%.</w:t>
      </w:r>
    </w:p>
    <w:p w14:paraId="528D011D" w14:textId="510A455A" w:rsidR="00817E72" w:rsidRPr="00710B88" w:rsidRDefault="00817E72" w:rsidP="00817E72">
      <w:pPr>
        <w:pStyle w:val="af3"/>
        <w:keepNext/>
        <w:rPr>
          <w:rFonts w:ascii="Times New Roman" w:hAnsi="Times New Roman" w:cs="Times New Roman"/>
        </w:rPr>
      </w:pPr>
      <w:bookmarkStart w:id="33" w:name="_Ref501983064"/>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2</w:t>
      </w:r>
      <w:r w:rsidRPr="00710B88">
        <w:rPr>
          <w:rFonts w:ascii="Times New Roman" w:hAnsi="Times New Roman" w:cs="Times New Roman"/>
        </w:rPr>
        <w:fldChar w:fldCharType="end"/>
      </w:r>
      <w:r w:rsidRPr="00710B88">
        <w:rPr>
          <w:rFonts w:ascii="Times New Roman" w:hAnsi="Times New Roman" w:cs="Times New Roman"/>
        </w:rPr>
        <w:t xml:space="preserve"> Temperature profiles and exergy efficiency of heat exchangers</w:t>
      </w:r>
      <w:bookmarkEnd w:id="33"/>
    </w:p>
    <w:tbl>
      <w:tblPr>
        <w:tblStyle w:val="a4"/>
        <w:tblW w:w="9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1371"/>
        <w:gridCol w:w="1559"/>
        <w:gridCol w:w="2126"/>
        <w:gridCol w:w="425"/>
        <w:gridCol w:w="1134"/>
        <w:gridCol w:w="993"/>
        <w:gridCol w:w="236"/>
      </w:tblGrid>
      <w:tr w:rsidR="00817E72" w:rsidRPr="00710B88" w14:paraId="7917AF22" w14:textId="77777777" w:rsidTr="00817E72">
        <w:trPr>
          <w:gridAfter w:val="2"/>
          <w:wAfter w:w="1229" w:type="dxa"/>
        </w:trPr>
        <w:tc>
          <w:tcPr>
            <w:tcW w:w="1431" w:type="dxa"/>
            <w:tcBorders>
              <w:top w:val="single" w:sz="4" w:space="0" w:color="auto"/>
              <w:bottom w:val="single" w:sz="4" w:space="0" w:color="auto"/>
            </w:tcBorders>
          </w:tcPr>
          <w:p w14:paraId="0670A9E7"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Components</w:t>
            </w:r>
          </w:p>
        </w:tc>
        <w:tc>
          <w:tcPr>
            <w:tcW w:w="1371" w:type="dxa"/>
            <w:tcBorders>
              <w:top w:val="single" w:sz="4" w:space="0" w:color="auto"/>
              <w:bottom w:val="single" w:sz="4" w:space="0" w:color="auto"/>
            </w:tcBorders>
          </w:tcPr>
          <w:p w14:paraId="2B32B9C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Hot fluid </w:t>
            </w:r>
          </w:p>
          <w:p w14:paraId="540D6C8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1559" w:type="dxa"/>
            <w:tcBorders>
              <w:top w:val="single" w:sz="4" w:space="0" w:color="auto"/>
              <w:bottom w:val="single" w:sz="4" w:space="0" w:color="auto"/>
            </w:tcBorders>
          </w:tcPr>
          <w:p w14:paraId="2209F04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 xml:space="preserve">Cold fluid </w:t>
            </w:r>
          </w:p>
          <w:p w14:paraId="7252CCB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temperature</w:t>
            </w:r>
          </w:p>
        </w:tc>
        <w:tc>
          <w:tcPr>
            <w:tcW w:w="2126" w:type="dxa"/>
            <w:tcBorders>
              <w:top w:val="single" w:sz="4" w:space="0" w:color="auto"/>
              <w:bottom w:val="single" w:sz="4" w:space="0" w:color="auto"/>
            </w:tcBorders>
          </w:tcPr>
          <w:p w14:paraId="6D83B5C2"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Fluid temperature difference</w:t>
            </w:r>
          </w:p>
        </w:tc>
        <w:tc>
          <w:tcPr>
            <w:tcW w:w="1559" w:type="dxa"/>
            <w:gridSpan w:val="2"/>
            <w:tcBorders>
              <w:top w:val="single" w:sz="4" w:space="0" w:color="auto"/>
              <w:bottom w:val="single" w:sz="4" w:space="0" w:color="auto"/>
            </w:tcBorders>
          </w:tcPr>
          <w:p w14:paraId="70E0BF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themeColor="text1"/>
                <w:sz w:val="18"/>
                <w:szCs w:val="18"/>
              </w:rPr>
              <w:t>Exergy efficiency(%)</w:t>
            </w:r>
          </w:p>
        </w:tc>
      </w:tr>
      <w:tr w:rsidR="00817E72" w:rsidRPr="00710B88" w14:paraId="3C285C07" w14:textId="77777777" w:rsidTr="00817E72">
        <w:trPr>
          <w:gridAfter w:val="2"/>
          <w:wAfter w:w="1229" w:type="dxa"/>
        </w:trPr>
        <w:tc>
          <w:tcPr>
            <w:tcW w:w="1431" w:type="dxa"/>
            <w:tcBorders>
              <w:top w:val="single" w:sz="4" w:space="0" w:color="auto"/>
            </w:tcBorders>
            <w:vAlign w:val="center"/>
          </w:tcPr>
          <w:p w14:paraId="1CA6942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APH</w:t>
            </w:r>
          </w:p>
        </w:tc>
        <w:tc>
          <w:tcPr>
            <w:tcW w:w="1371" w:type="dxa"/>
            <w:tcBorders>
              <w:top w:val="single" w:sz="4" w:space="0" w:color="auto"/>
            </w:tcBorders>
            <w:vAlign w:val="center"/>
          </w:tcPr>
          <w:p w14:paraId="3D8F60A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376</w:t>
            </w:r>
            <w:r w:rsidRPr="00710B88">
              <w:rPr>
                <w:rFonts w:ascii="Times New Roman" w:hAnsi="Times New Roman" w:cs="Times New Roman"/>
                <w:color w:val="000000"/>
                <w:sz w:val="18"/>
                <w:szCs w:val="18"/>
              </w:rPr>
              <w:t>．</w:t>
            </w:r>
            <w:r w:rsidRPr="00710B88">
              <w:rPr>
                <w:rFonts w:ascii="Times New Roman" w:hAnsi="Times New Roman" w:cs="Times New Roman"/>
                <w:color w:val="000000"/>
                <w:sz w:val="18"/>
                <w:szCs w:val="18"/>
              </w:rPr>
              <w:t>00</w:t>
            </w:r>
          </w:p>
        </w:tc>
        <w:tc>
          <w:tcPr>
            <w:tcW w:w="1559" w:type="dxa"/>
            <w:tcBorders>
              <w:top w:val="single" w:sz="4" w:space="0" w:color="auto"/>
            </w:tcBorders>
            <w:vAlign w:val="center"/>
          </w:tcPr>
          <w:p w14:paraId="407CE75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23.00</w:t>
            </w:r>
          </w:p>
        </w:tc>
        <w:tc>
          <w:tcPr>
            <w:tcW w:w="2126" w:type="dxa"/>
            <w:tcBorders>
              <w:top w:val="single" w:sz="4" w:space="0" w:color="auto"/>
            </w:tcBorders>
            <w:vAlign w:val="center"/>
          </w:tcPr>
          <w:p w14:paraId="12C4300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353.00</w:t>
            </w:r>
          </w:p>
        </w:tc>
        <w:tc>
          <w:tcPr>
            <w:tcW w:w="1559" w:type="dxa"/>
            <w:gridSpan w:val="2"/>
            <w:tcBorders>
              <w:top w:val="single" w:sz="4" w:space="0" w:color="auto"/>
            </w:tcBorders>
            <w:vAlign w:val="center"/>
          </w:tcPr>
          <w:p w14:paraId="0B7254B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77.16</w:t>
            </w:r>
          </w:p>
        </w:tc>
      </w:tr>
      <w:tr w:rsidR="00817E72" w:rsidRPr="00710B88" w14:paraId="70C6D718" w14:textId="77777777" w:rsidTr="00817E72">
        <w:trPr>
          <w:gridAfter w:val="2"/>
          <w:wAfter w:w="1229" w:type="dxa"/>
        </w:trPr>
        <w:tc>
          <w:tcPr>
            <w:tcW w:w="1431" w:type="dxa"/>
            <w:vAlign w:val="center"/>
          </w:tcPr>
          <w:p w14:paraId="735F3BD3"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AOC1</w:t>
            </w:r>
          </w:p>
        </w:tc>
        <w:tc>
          <w:tcPr>
            <w:tcW w:w="1371" w:type="dxa"/>
            <w:vAlign w:val="center"/>
          </w:tcPr>
          <w:p w14:paraId="2787123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526.56</w:t>
            </w:r>
          </w:p>
        </w:tc>
        <w:tc>
          <w:tcPr>
            <w:tcW w:w="1559" w:type="dxa"/>
            <w:vAlign w:val="center"/>
          </w:tcPr>
          <w:p w14:paraId="03D214C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2D74FA5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222.05</w:t>
            </w:r>
          </w:p>
        </w:tc>
        <w:tc>
          <w:tcPr>
            <w:tcW w:w="1559" w:type="dxa"/>
            <w:gridSpan w:val="2"/>
            <w:vAlign w:val="center"/>
          </w:tcPr>
          <w:p w14:paraId="7BB52E8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87.86</w:t>
            </w:r>
          </w:p>
        </w:tc>
      </w:tr>
      <w:tr w:rsidR="00817E72" w:rsidRPr="00710B88" w14:paraId="29222EAD" w14:textId="77777777" w:rsidTr="00817E72">
        <w:trPr>
          <w:gridAfter w:val="2"/>
          <w:wAfter w:w="1229" w:type="dxa"/>
        </w:trPr>
        <w:tc>
          <w:tcPr>
            <w:tcW w:w="1431" w:type="dxa"/>
            <w:vAlign w:val="center"/>
          </w:tcPr>
          <w:p w14:paraId="17369CD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AOC2</w:t>
            </w:r>
          </w:p>
        </w:tc>
        <w:tc>
          <w:tcPr>
            <w:tcW w:w="1371" w:type="dxa"/>
            <w:vAlign w:val="center"/>
          </w:tcPr>
          <w:p w14:paraId="252BDE5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527.48</w:t>
            </w:r>
          </w:p>
        </w:tc>
        <w:tc>
          <w:tcPr>
            <w:tcW w:w="1559" w:type="dxa"/>
            <w:vAlign w:val="center"/>
          </w:tcPr>
          <w:p w14:paraId="1EFC86B8"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304.51</w:t>
            </w:r>
          </w:p>
        </w:tc>
        <w:tc>
          <w:tcPr>
            <w:tcW w:w="2126" w:type="dxa"/>
            <w:vAlign w:val="center"/>
          </w:tcPr>
          <w:p w14:paraId="58C90AA6"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222.97</w:t>
            </w:r>
          </w:p>
        </w:tc>
        <w:tc>
          <w:tcPr>
            <w:tcW w:w="1559" w:type="dxa"/>
            <w:gridSpan w:val="2"/>
            <w:vAlign w:val="center"/>
          </w:tcPr>
          <w:p w14:paraId="33AA58EC"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90.09</w:t>
            </w:r>
          </w:p>
        </w:tc>
      </w:tr>
      <w:tr w:rsidR="00817E72" w:rsidRPr="00710B88" w14:paraId="0D371BC0" w14:textId="77777777" w:rsidTr="00817E72">
        <w:trPr>
          <w:gridAfter w:val="2"/>
          <w:wAfter w:w="1229" w:type="dxa"/>
        </w:trPr>
        <w:tc>
          <w:tcPr>
            <w:tcW w:w="1431" w:type="dxa"/>
            <w:vAlign w:val="center"/>
          </w:tcPr>
          <w:p w14:paraId="1F656D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HRH1</w:t>
            </w:r>
          </w:p>
        </w:tc>
        <w:tc>
          <w:tcPr>
            <w:tcW w:w="1371" w:type="dxa"/>
            <w:vAlign w:val="center"/>
          </w:tcPr>
          <w:p w14:paraId="112B779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417.07</w:t>
            </w:r>
          </w:p>
        </w:tc>
        <w:tc>
          <w:tcPr>
            <w:tcW w:w="1559" w:type="dxa"/>
            <w:vAlign w:val="center"/>
          </w:tcPr>
          <w:p w14:paraId="4B983F0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273.62</w:t>
            </w:r>
          </w:p>
        </w:tc>
        <w:tc>
          <w:tcPr>
            <w:tcW w:w="2126" w:type="dxa"/>
            <w:vAlign w:val="center"/>
          </w:tcPr>
          <w:p w14:paraId="2AB7324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143.45</w:t>
            </w:r>
          </w:p>
        </w:tc>
        <w:tc>
          <w:tcPr>
            <w:tcW w:w="1559" w:type="dxa"/>
            <w:gridSpan w:val="2"/>
            <w:vAlign w:val="center"/>
          </w:tcPr>
          <w:p w14:paraId="5110D137"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96.18</w:t>
            </w:r>
          </w:p>
        </w:tc>
      </w:tr>
      <w:tr w:rsidR="00817E72" w:rsidRPr="00710B88" w14:paraId="2204D005" w14:textId="77777777" w:rsidTr="00817E72">
        <w:trPr>
          <w:gridAfter w:val="2"/>
          <w:wAfter w:w="1229" w:type="dxa"/>
        </w:trPr>
        <w:tc>
          <w:tcPr>
            <w:tcW w:w="1431" w:type="dxa"/>
            <w:vAlign w:val="center"/>
          </w:tcPr>
          <w:p w14:paraId="1630566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HRH2</w:t>
            </w:r>
          </w:p>
        </w:tc>
        <w:tc>
          <w:tcPr>
            <w:tcW w:w="1371" w:type="dxa"/>
            <w:vAlign w:val="center"/>
          </w:tcPr>
          <w:p w14:paraId="576EF24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314.53</w:t>
            </w:r>
          </w:p>
        </w:tc>
        <w:tc>
          <w:tcPr>
            <w:tcW w:w="1559" w:type="dxa"/>
            <w:vAlign w:val="center"/>
          </w:tcPr>
          <w:p w14:paraId="565241BF"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240.73</w:t>
            </w:r>
          </w:p>
        </w:tc>
        <w:tc>
          <w:tcPr>
            <w:tcW w:w="2126" w:type="dxa"/>
            <w:vAlign w:val="center"/>
          </w:tcPr>
          <w:p w14:paraId="2CB12B0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73.8</w:t>
            </w:r>
          </w:p>
        </w:tc>
        <w:tc>
          <w:tcPr>
            <w:tcW w:w="1559" w:type="dxa"/>
            <w:gridSpan w:val="2"/>
            <w:vAlign w:val="center"/>
          </w:tcPr>
          <w:p w14:paraId="23CD9CCB"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96.26</w:t>
            </w:r>
          </w:p>
        </w:tc>
      </w:tr>
      <w:tr w:rsidR="00817E72" w:rsidRPr="00710B88" w14:paraId="29363AB3" w14:textId="77777777" w:rsidTr="00817E72">
        <w:trPr>
          <w:gridAfter w:val="2"/>
          <w:wAfter w:w="1229" w:type="dxa"/>
        </w:trPr>
        <w:tc>
          <w:tcPr>
            <w:tcW w:w="1431" w:type="dxa"/>
            <w:vAlign w:val="center"/>
          </w:tcPr>
          <w:p w14:paraId="2DAD131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HRH3</w:t>
            </w:r>
          </w:p>
        </w:tc>
        <w:tc>
          <w:tcPr>
            <w:tcW w:w="1371" w:type="dxa"/>
            <w:vAlign w:val="center"/>
          </w:tcPr>
          <w:p w14:paraId="63C2AAA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434.54</w:t>
            </w:r>
          </w:p>
        </w:tc>
        <w:tc>
          <w:tcPr>
            <w:tcW w:w="1559" w:type="dxa"/>
            <w:vAlign w:val="center"/>
          </w:tcPr>
          <w:p w14:paraId="3E18C8B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205.89</w:t>
            </w:r>
          </w:p>
        </w:tc>
        <w:tc>
          <w:tcPr>
            <w:tcW w:w="2126" w:type="dxa"/>
            <w:vAlign w:val="center"/>
          </w:tcPr>
          <w:p w14:paraId="57D7FED9"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228.65</w:t>
            </w:r>
          </w:p>
        </w:tc>
        <w:tc>
          <w:tcPr>
            <w:tcW w:w="1559" w:type="dxa"/>
            <w:gridSpan w:val="2"/>
            <w:vAlign w:val="center"/>
          </w:tcPr>
          <w:p w14:paraId="1458AECA"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93.67</w:t>
            </w:r>
          </w:p>
        </w:tc>
      </w:tr>
      <w:tr w:rsidR="00817E72" w:rsidRPr="00710B88" w14:paraId="574DD401" w14:textId="77777777" w:rsidTr="00817E72">
        <w:trPr>
          <w:gridAfter w:val="2"/>
          <w:wAfter w:w="1229" w:type="dxa"/>
        </w:trPr>
        <w:tc>
          <w:tcPr>
            <w:tcW w:w="1431" w:type="dxa"/>
            <w:vAlign w:val="center"/>
          </w:tcPr>
          <w:p w14:paraId="2076AB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HRH4</w:t>
            </w:r>
          </w:p>
        </w:tc>
        <w:tc>
          <w:tcPr>
            <w:tcW w:w="1371" w:type="dxa"/>
            <w:vAlign w:val="center"/>
          </w:tcPr>
          <w:p w14:paraId="03911E5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316.51</w:t>
            </w:r>
          </w:p>
        </w:tc>
        <w:tc>
          <w:tcPr>
            <w:tcW w:w="1559" w:type="dxa"/>
            <w:vAlign w:val="center"/>
          </w:tcPr>
          <w:p w14:paraId="714585E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186.48</w:t>
            </w:r>
          </w:p>
        </w:tc>
        <w:tc>
          <w:tcPr>
            <w:tcW w:w="2126" w:type="dxa"/>
            <w:vAlign w:val="center"/>
          </w:tcPr>
          <w:p w14:paraId="1330009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130.03</w:t>
            </w:r>
          </w:p>
        </w:tc>
        <w:tc>
          <w:tcPr>
            <w:tcW w:w="1559" w:type="dxa"/>
            <w:gridSpan w:val="2"/>
            <w:vAlign w:val="center"/>
          </w:tcPr>
          <w:p w14:paraId="339431F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95.68</w:t>
            </w:r>
          </w:p>
        </w:tc>
      </w:tr>
      <w:tr w:rsidR="00817E72" w:rsidRPr="00710B88" w14:paraId="22AC65EC" w14:textId="77777777" w:rsidTr="00817E72">
        <w:trPr>
          <w:gridAfter w:val="2"/>
          <w:wAfter w:w="1229" w:type="dxa"/>
        </w:trPr>
        <w:tc>
          <w:tcPr>
            <w:tcW w:w="1431" w:type="dxa"/>
            <w:vAlign w:val="center"/>
          </w:tcPr>
          <w:p w14:paraId="5FCB0D3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DEA</w:t>
            </w:r>
          </w:p>
        </w:tc>
        <w:tc>
          <w:tcPr>
            <w:tcW w:w="1371" w:type="dxa"/>
            <w:vAlign w:val="center"/>
          </w:tcPr>
          <w:p w14:paraId="0BC6010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447.37</w:t>
            </w:r>
          </w:p>
        </w:tc>
        <w:tc>
          <w:tcPr>
            <w:tcW w:w="1559" w:type="dxa"/>
            <w:vAlign w:val="center"/>
          </w:tcPr>
          <w:p w14:paraId="4622E095"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163.63</w:t>
            </w:r>
          </w:p>
        </w:tc>
        <w:tc>
          <w:tcPr>
            <w:tcW w:w="2126" w:type="dxa"/>
            <w:vAlign w:val="center"/>
          </w:tcPr>
          <w:p w14:paraId="430E88F3"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283.74</w:t>
            </w:r>
          </w:p>
        </w:tc>
        <w:tc>
          <w:tcPr>
            <w:tcW w:w="1559" w:type="dxa"/>
            <w:gridSpan w:val="2"/>
            <w:vAlign w:val="center"/>
          </w:tcPr>
          <w:p w14:paraId="1FA89D6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91.81</w:t>
            </w:r>
          </w:p>
        </w:tc>
      </w:tr>
      <w:tr w:rsidR="00817E72" w:rsidRPr="00710B88" w14:paraId="532992D4" w14:textId="77777777" w:rsidTr="00817E72">
        <w:trPr>
          <w:gridAfter w:val="2"/>
          <w:wAfter w:w="1229" w:type="dxa"/>
        </w:trPr>
        <w:tc>
          <w:tcPr>
            <w:tcW w:w="1431" w:type="dxa"/>
            <w:vAlign w:val="center"/>
          </w:tcPr>
          <w:p w14:paraId="4ACEC3D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LRH6</w:t>
            </w:r>
          </w:p>
        </w:tc>
        <w:tc>
          <w:tcPr>
            <w:tcW w:w="1371" w:type="dxa"/>
            <w:vAlign w:val="center"/>
          </w:tcPr>
          <w:p w14:paraId="793CA071"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394.01</w:t>
            </w:r>
          </w:p>
        </w:tc>
        <w:tc>
          <w:tcPr>
            <w:tcW w:w="1559" w:type="dxa"/>
            <w:vAlign w:val="center"/>
          </w:tcPr>
          <w:p w14:paraId="25E400D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140.46</w:t>
            </w:r>
          </w:p>
        </w:tc>
        <w:tc>
          <w:tcPr>
            <w:tcW w:w="2126" w:type="dxa"/>
            <w:vAlign w:val="center"/>
          </w:tcPr>
          <w:p w14:paraId="37021B31"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253.55</w:t>
            </w:r>
          </w:p>
        </w:tc>
        <w:tc>
          <w:tcPr>
            <w:tcW w:w="1559" w:type="dxa"/>
            <w:gridSpan w:val="2"/>
            <w:vAlign w:val="center"/>
          </w:tcPr>
          <w:p w14:paraId="66D9F8C5"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89.29</w:t>
            </w:r>
          </w:p>
        </w:tc>
      </w:tr>
      <w:tr w:rsidR="00817E72" w:rsidRPr="00710B88" w14:paraId="5FE33A22" w14:textId="77777777" w:rsidTr="00817E72">
        <w:trPr>
          <w:gridAfter w:val="2"/>
          <w:wAfter w:w="1229" w:type="dxa"/>
        </w:trPr>
        <w:tc>
          <w:tcPr>
            <w:tcW w:w="1431" w:type="dxa"/>
            <w:vAlign w:val="center"/>
          </w:tcPr>
          <w:p w14:paraId="7CF2B31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LRH7</w:t>
            </w:r>
          </w:p>
        </w:tc>
        <w:tc>
          <w:tcPr>
            <w:tcW w:w="1371" w:type="dxa"/>
            <w:vAlign w:val="center"/>
          </w:tcPr>
          <w:p w14:paraId="05CE7984"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313.17</w:t>
            </w:r>
          </w:p>
        </w:tc>
        <w:tc>
          <w:tcPr>
            <w:tcW w:w="1559" w:type="dxa"/>
            <w:vAlign w:val="center"/>
          </w:tcPr>
          <w:p w14:paraId="5D187AEB"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104.49</w:t>
            </w:r>
          </w:p>
        </w:tc>
        <w:tc>
          <w:tcPr>
            <w:tcW w:w="2126" w:type="dxa"/>
            <w:vAlign w:val="center"/>
          </w:tcPr>
          <w:p w14:paraId="0F306B8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208.68</w:t>
            </w:r>
          </w:p>
        </w:tc>
        <w:tc>
          <w:tcPr>
            <w:tcW w:w="1559" w:type="dxa"/>
            <w:gridSpan w:val="2"/>
            <w:vAlign w:val="center"/>
          </w:tcPr>
          <w:p w14:paraId="4F99F1E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86.83</w:t>
            </w:r>
          </w:p>
        </w:tc>
      </w:tr>
      <w:tr w:rsidR="00817E72" w:rsidRPr="00710B88" w14:paraId="5585A6B4" w14:textId="77777777" w:rsidTr="00817E72">
        <w:trPr>
          <w:gridAfter w:val="2"/>
          <w:wAfter w:w="1229" w:type="dxa"/>
        </w:trPr>
        <w:tc>
          <w:tcPr>
            <w:tcW w:w="1431" w:type="dxa"/>
            <w:vAlign w:val="center"/>
          </w:tcPr>
          <w:p w14:paraId="2B3A222A"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LRH8</w:t>
            </w:r>
          </w:p>
        </w:tc>
        <w:tc>
          <w:tcPr>
            <w:tcW w:w="1371" w:type="dxa"/>
            <w:vAlign w:val="center"/>
          </w:tcPr>
          <w:p w14:paraId="703D69BD"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191.84</w:t>
            </w:r>
          </w:p>
        </w:tc>
        <w:tc>
          <w:tcPr>
            <w:tcW w:w="1559" w:type="dxa"/>
            <w:vAlign w:val="center"/>
          </w:tcPr>
          <w:p w14:paraId="7F0E789C"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82.42</w:t>
            </w:r>
          </w:p>
        </w:tc>
        <w:tc>
          <w:tcPr>
            <w:tcW w:w="2126" w:type="dxa"/>
            <w:vAlign w:val="center"/>
          </w:tcPr>
          <w:p w14:paraId="6935E9BD"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109.42</w:t>
            </w:r>
          </w:p>
        </w:tc>
        <w:tc>
          <w:tcPr>
            <w:tcW w:w="1559" w:type="dxa"/>
            <w:gridSpan w:val="2"/>
            <w:vAlign w:val="center"/>
          </w:tcPr>
          <w:p w14:paraId="5454D53F"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89.18</w:t>
            </w:r>
          </w:p>
        </w:tc>
      </w:tr>
      <w:tr w:rsidR="00817E72" w:rsidRPr="00710B88" w14:paraId="5A9BA30F" w14:textId="77777777" w:rsidTr="00817E72">
        <w:trPr>
          <w:gridAfter w:val="2"/>
          <w:wAfter w:w="1229" w:type="dxa"/>
        </w:trPr>
        <w:tc>
          <w:tcPr>
            <w:tcW w:w="1431" w:type="dxa"/>
            <w:tcBorders>
              <w:bottom w:val="single" w:sz="4" w:space="0" w:color="auto"/>
            </w:tcBorders>
            <w:vAlign w:val="center"/>
          </w:tcPr>
          <w:p w14:paraId="035938E9"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LRH9</w:t>
            </w:r>
          </w:p>
        </w:tc>
        <w:tc>
          <w:tcPr>
            <w:tcW w:w="1371" w:type="dxa"/>
            <w:tcBorders>
              <w:bottom w:val="single" w:sz="4" w:space="0" w:color="auto"/>
            </w:tcBorders>
            <w:vAlign w:val="center"/>
          </w:tcPr>
          <w:p w14:paraId="10E8FD3E"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116.61</w:t>
            </w:r>
          </w:p>
        </w:tc>
        <w:tc>
          <w:tcPr>
            <w:tcW w:w="1559" w:type="dxa"/>
            <w:tcBorders>
              <w:bottom w:val="single" w:sz="4" w:space="0" w:color="auto"/>
            </w:tcBorders>
            <w:vAlign w:val="center"/>
          </w:tcPr>
          <w:p w14:paraId="5547E8A6" w14:textId="77777777" w:rsidR="00817E72" w:rsidRPr="00710B88" w:rsidRDefault="00817E72" w:rsidP="00817E72">
            <w:pPr>
              <w:autoSpaceDE w:val="0"/>
              <w:autoSpaceDN w:val="0"/>
              <w:adjustRightInd w:val="0"/>
              <w:jc w:val="center"/>
              <w:rPr>
                <w:rFonts w:ascii="Times New Roman" w:hAnsi="Times New Roman" w:cs="Times New Roman"/>
                <w:color w:val="000000" w:themeColor="text1"/>
                <w:sz w:val="18"/>
                <w:szCs w:val="18"/>
              </w:rPr>
            </w:pPr>
            <w:r w:rsidRPr="00710B88">
              <w:rPr>
                <w:rFonts w:ascii="Times New Roman" w:hAnsi="Times New Roman" w:cs="Times New Roman"/>
                <w:color w:val="000000"/>
                <w:sz w:val="18"/>
                <w:szCs w:val="18"/>
              </w:rPr>
              <w:t>59.25</w:t>
            </w:r>
          </w:p>
        </w:tc>
        <w:tc>
          <w:tcPr>
            <w:tcW w:w="2126" w:type="dxa"/>
            <w:tcBorders>
              <w:bottom w:val="single" w:sz="4" w:space="0" w:color="auto"/>
            </w:tcBorders>
            <w:vAlign w:val="center"/>
          </w:tcPr>
          <w:p w14:paraId="42B4F9D4"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57.36</w:t>
            </w:r>
          </w:p>
        </w:tc>
        <w:tc>
          <w:tcPr>
            <w:tcW w:w="1559" w:type="dxa"/>
            <w:gridSpan w:val="2"/>
            <w:tcBorders>
              <w:bottom w:val="single" w:sz="4" w:space="0" w:color="auto"/>
            </w:tcBorders>
            <w:vAlign w:val="center"/>
          </w:tcPr>
          <w:p w14:paraId="33E10578" w14:textId="77777777" w:rsidR="00817E72" w:rsidRPr="00710B88" w:rsidRDefault="00817E72" w:rsidP="00817E72">
            <w:pPr>
              <w:autoSpaceDE w:val="0"/>
              <w:autoSpaceDN w:val="0"/>
              <w:adjustRightInd w:val="0"/>
              <w:jc w:val="center"/>
              <w:rPr>
                <w:rFonts w:ascii="Times New Roman" w:hAnsi="Times New Roman" w:cs="Times New Roman"/>
                <w:color w:val="000000"/>
                <w:sz w:val="18"/>
                <w:szCs w:val="18"/>
              </w:rPr>
            </w:pPr>
            <w:r w:rsidRPr="00710B88">
              <w:rPr>
                <w:rFonts w:ascii="Times New Roman" w:hAnsi="Times New Roman" w:cs="Times New Roman"/>
                <w:color w:val="000000"/>
                <w:sz w:val="18"/>
                <w:szCs w:val="18"/>
              </w:rPr>
              <w:t>81.40</w:t>
            </w:r>
          </w:p>
        </w:tc>
      </w:tr>
      <w:tr w:rsidR="00817E72" w:rsidRPr="00710B88" w14:paraId="4545C923" w14:textId="77777777" w:rsidTr="00817E72">
        <w:tc>
          <w:tcPr>
            <w:tcW w:w="1431" w:type="dxa"/>
            <w:tcBorders>
              <w:top w:val="single" w:sz="4" w:space="0" w:color="auto"/>
            </w:tcBorders>
          </w:tcPr>
          <w:p w14:paraId="1FCB67D1"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1371" w:type="dxa"/>
            <w:tcBorders>
              <w:top w:val="single" w:sz="4" w:space="0" w:color="auto"/>
            </w:tcBorders>
          </w:tcPr>
          <w:p w14:paraId="595A8FF2"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4110" w:type="dxa"/>
            <w:gridSpan w:val="3"/>
            <w:tcBorders>
              <w:top w:val="single" w:sz="4" w:space="0" w:color="auto"/>
            </w:tcBorders>
          </w:tcPr>
          <w:p w14:paraId="02511AA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127" w:type="dxa"/>
            <w:gridSpan w:val="2"/>
            <w:tcBorders>
              <w:top w:val="single" w:sz="4" w:space="0" w:color="auto"/>
            </w:tcBorders>
          </w:tcPr>
          <w:p w14:paraId="7C77FCB6"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c>
          <w:tcPr>
            <w:tcW w:w="236" w:type="dxa"/>
            <w:tcBorders>
              <w:top w:val="single" w:sz="4" w:space="0" w:color="auto"/>
            </w:tcBorders>
          </w:tcPr>
          <w:p w14:paraId="2226CAFB" w14:textId="77777777" w:rsidR="00817E72" w:rsidRPr="00710B88" w:rsidRDefault="00817E72" w:rsidP="00817E72">
            <w:pPr>
              <w:autoSpaceDE w:val="0"/>
              <w:autoSpaceDN w:val="0"/>
              <w:adjustRightInd w:val="0"/>
              <w:rPr>
                <w:rFonts w:ascii="Times New Roman" w:hAnsi="Times New Roman" w:cs="Times New Roman"/>
                <w:color w:val="000000" w:themeColor="text1"/>
                <w:sz w:val="24"/>
                <w:szCs w:val="24"/>
              </w:rPr>
            </w:pPr>
          </w:p>
        </w:tc>
      </w:tr>
    </w:tbl>
    <w:p w14:paraId="21422845" w14:textId="77777777" w:rsidR="00817E72" w:rsidRPr="00710B88" w:rsidRDefault="00817E72" w:rsidP="00817E72">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Compared with the air preheater, the regenerative heaters have better exergetic performance. However, it is found that the temperature difference between the hot and cold stream at the inlet high temperature regenerative heaters is also relatively large, which causes irreversible loss. To reduce the superheat degree of the 2nd and 4th extractions and to heat feedwater, two additional outer steam coolers are installed. Results show that the inlet temperature difference of HRH2 and HRH4 is greatly reduced, and the exergy efficiency is improved correspondingly. However, the inlet temperature difference between the cold and hot stream of other high temperature regenerative heaters and DEA remains very high. Moreover, because of the material restriction of the water wall, the temperature of feedwater at the inlet of boiler is restricted to 315℃. In this case, the first extraction has to be throttled to ensure the temperature of feedwater not exceeding the restriction. The pressure of the first extraction is throttled from 106.70 bar to 88.56 bar, and the temperature is decreased </w:t>
      </w:r>
      <w:r w:rsidRPr="00710B88">
        <w:rPr>
          <w:rFonts w:ascii="Times New Roman" w:hAnsi="Times New Roman" w:cs="Times New Roman"/>
          <w:color w:val="000000" w:themeColor="text1"/>
          <w:sz w:val="24"/>
          <w:szCs w:val="24"/>
        </w:rPr>
        <w:lastRenderedPageBreak/>
        <w:t>from 425.60 ℃ to 413.77℃. The throttling of the first extraction will certainly cause extra irreversible loss.</w:t>
      </w:r>
    </w:p>
    <w:p w14:paraId="632F668A" w14:textId="255FA849" w:rsidR="003A4230" w:rsidRDefault="00C42B9C" w:rsidP="00817E72">
      <w:pPr>
        <w:pStyle w:val="a3"/>
        <w:numPr>
          <w:ilvl w:val="0"/>
          <w:numId w:val="29"/>
        </w:numPr>
        <w:ind w:firstLineChars="0"/>
        <w:rPr>
          <w:rFonts w:ascii="Times New Roman" w:hAnsi="Times New Roman" w:cs="Times New Roman"/>
          <w:sz w:val="24"/>
          <w:szCs w:val="24"/>
        </w:rPr>
      </w:pPr>
      <w:r>
        <w:rPr>
          <w:rFonts w:ascii="Times New Roman" w:hAnsi="Times New Roman" w:cs="Times New Roman"/>
          <w:sz w:val="24"/>
          <w:szCs w:val="24"/>
        </w:rPr>
        <w:t xml:space="preserve">Establishment </w:t>
      </w:r>
      <w:r w:rsidR="00817E72" w:rsidRPr="00817E72">
        <w:rPr>
          <w:rFonts w:ascii="Times New Roman" w:hAnsi="Times New Roman" w:cs="Times New Roman"/>
          <w:sz w:val="24"/>
          <w:szCs w:val="24"/>
        </w:rPr>
        <w:t>and performance evaluation</w:t>
      </w:r>
      <w:r w:rsidR="003D68BD" w:rsidRPr="00710B88">
        <w:rPr>
          <w:rFonts w:ascii="Times New Roman" w:hAnsi="Times New Roman" w:cs="Times New Roman"/>
          <w:sz w:val="24"/>
          <w:szCs w:val="24"/>
        </w:rPr>
        <w:t xml:space="preserve"> </w:t>
      </w:r>
      <w:r>
        <w:rPr>
          <w:rFonts w:ascii="Times New Roman" w:hAnsi="Times New Roman" w:cs="Times New Roman"/>
          <w:sz w:val="24"/>
          <w:szCs w:val="24"/>
        </w:rPr>
        <w:t>of optimization system</w:t>
      </w:r>
    </w:p>
    <w:p w14:paraId="61C7B955" w14:textId="20112E9A" w:rsidR="00C42B9C" w:rsidRPr="00710B88" w:rsidRDefault="00C42B9C" w:rsidP="00C42B9C">
      <w:pPr>
        <w:pStyle w:val="a3"/>
        <w:ind w:left="420" w:firstLineChars="0" w:firstLine="0"/>
        <w:rPr>
          <w:rFonts w:ascii="Times New Roman" w:hAnsi="Times New Roman" w:cs="Times New Roman"/>
          <w:sz w:val="24"/>
          <w:szCs w:val="24"/>
        </w:rPr>
      </w:pPr>
      <w:r>
        <w:rPr>
          <w:rFonts w:ascii="Times New Roman" w:hAnsi="Times New Roman" w:cs="Times New Roman" w:hint="eastAsia"/>
          <w:sz w:val="24"/>
          <w:szCs w:val="24"/>
        </w:rPr>
        <w:t>3.1</w:t>
      </w:r>
      <w:r>
        <w:rPr>
          <w:rFonts w:ascii="Times New Roman" w:hAnsi="Times New Roman" w:cs="Times New Roman"/>
          <w:sz w:val="24"/>
          <w:szCs w:val="24"/>
        </w:rPr>
        <w:t xml:space="preserve"> </w:t>
      </w:r>
      <w:r>
        <w:rPr>
          <w:rFonts w:ascii="Times New Roman" w:hAnsi="Times New Roman" w:cs="Times New Roman" w:hint="eastAsia"/>
          <w:sz w:val="24"/>
          <w:szCs w:val="24"/>
        </w:rPr>
        <w:t>优化系统的建立</w:t>
      </w:r>
    </w:p>
    <w:p w14:paraId="7196B88F" w14:textId="39A5EB35" w:rsidR="003A4230" w:rsidRPr="00710B88" w:rsidRDefault="00C51DC3" w:rsidP="003A4230">
      <w:pPr>
        <w:rPr>
          <w:rFonts w:ascii="Times New Roman" w:hAnsi="Times New Roman" w:cs="Times New Roman"/>
          <w:sz w:val="24"/>
          <w:szCs w:val="24"/>
        </w:rPr>
      </w:pPr>
      <w:commentRangeStart w:id="34"/>
      <w:r w:rsidRPr="00710B88">
        <w:rPr>
          <w:rFonts w:ascii="Times New Roman" w:hAnsi="Times New Roman" w:cs="Times New Roman"/>
          <w:sz w:val="24"/>
          <w:szCs w:val="24"/>
        </w:rPr>
        <w:t>T</w:t>
      </w:r>
      <w:r w:rsidR="003D68BD" w:rsidRPr="00710B88">
        <w:rPr>
          <w:rFonts w:ascii="Times New Roman" w:hAnsi="Times New Roman" w:cs="Times New Roman"/>
          <w:sz w:val="24"/>
          <w:szCs w:val="24"/>
        </w:rPr>
        <w:t>he</w:t>
      </w:r>
      <w:commentRangeEnd w:id="34"/>
      <w:r w:rsidR="009B6091" w:rsidRPr="00710B88">
        <w:rPr>
          <w:rStyle w:val="ae"/>
          <w:rFonts w:ascii="Times New Roman" w:hAnsi="Times New Roman" w:cs="Times New Roman"/>
        </w:rPr>
        <w:commentReference w:id="34"/>
      </w:r>
      <w:r w:rsidR="003D68BD" w:rsidRPr="00710B88">
        <w:rPr>
          <w:rFonts w:ascii="Times New Roman" w:hAnsi="Times New Roman" w:cs="Times New Roman"/>
          <w:sz w:val="24"/>
          <w:szCs w:val="24"/>
        </w:rPr>
        <w:t xml:space="preserve"> layout of the optimization system is presented in</w:t>
      </w:r>
      <w:r w:rsidR="003A4230" w:rsidRPr="00710B88">
        <w:rPr>
          <w:rFonts w:ascii="Times New Roman" w:hAnsi="Times New Roman" w:cs="Times New Roman"/>
          <w:sz w:val="24"/>
          <w:szCs w:val="24"/>
        </w:rPr>
        <w:t xml:space="preserve"> </w:t>
      </w:r>
      <w:r w:rsidR="003A4230" w:rsidRPr="00710B88">
        <w:rPr>
          <w:rFonts w:ascii="Times New Roman" w:hAnsi="Times New Roman" w:cs="Times New Roman"/>
          <w:sz w:val="24"/>
          <w:szCs w:val="24"/>
        </w:rPr>
        <w:fldChar w:fldCharType="begin"/>
      </w:r>
      <w:r w:rsidR="003A4230" w:rsidRPr="00710B88">
        <w:rPr>
          <w:rFonts w:ascii="Times New Roman" w:hAnsi="Times New Roman" w:cs="Times New Roman"/>
          <w:sz w:val="24"/>
          <w:szCs w:val="24"/>
        </w:rPr>
        <w:instrText xml:space="preserve"> REF _Ref501526444 \h </w:instrText>
      </w:r>
      <w:r w:rsidR="00710B88">
        <w:rPr>
          <w:rFonts w:ascii="Times New Roman" w:hAnsi="Times New Roman" w:cs="Times New Roman"/>
          <w:sz w:val="24"/>
          <w:szCs w:val="24"/>
        </w:rPr>
        <w:instrText xml:space="preserve"> \* MERGEFORMAT </w:instrText>
      </w:r>
      <w:r w:rsidR="003A4230" w:rsidRPr="00710B88">
        <w:rPr>
          <w:rFonts w:ascii="Times New Roman" w:hAnsi="Times New Roman" w:cs="Times New Roman"/>
          <w:sz w:val="24"/>
          <w:szCs w:val="24"/>
        </w:rPr>
      </w:r>
      <w:r w:rsidR="003A4230" w:rsidRPr="00710B88">
        <w:rPr>
          <w:rFonts w:ascii="Times New Roman" w:hAnsi="Times New Roman" w:cs="Times New Roman"/>
          <w:sz w:val="24"/>
          <w:szCs w:val="24"/>
        </w:rPr>
        <w:fldChar w:fldCharType="separate"/>
      </w:r>
      <w:r w:rsidR="00817E72" w:rsidRPr="00710B88">
        <w:rPr>
          <w:rFonts w:ascii="Times New Roman" w:hAnsi="Times New Roman" w:cs="Times New Roman"/>
        </w:rPr>
        <w:t>Fig</w:t>
      </w:r>
      <w:r w:rsidR="00817E72" w:rsidRPr="00710B88">
        <w:rPr>
          <w:rFonts w:ascii="Times New Roman" w:hAnsi="Times New Roman" w:cs="Times New Roman"/>
          <w:noProof/>
        </w:rPr>
        <w:t xml:space="preserve"> </w:t>
      </w:r>
      <w:r w:rsidR="00817E72">
        <w:rPr>
          <w:rFonts w:ascii="Times New Roman" w:hAnsi="Times New Roman" w:cs="Times New Roman"/>
          <w:noProof/>
        </w:rPr>
        <w:t>4</w:t>
      </w:r>
      <w:r w:rsidR="003A4230"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 xml:space="preserve">. In the optimization system, the air is not heated by flue gas in the conventional air preheater, and 8 new air preheaters (APH1~APH8) using several extractions to heat the air is adopted. The new air preheater is similar with regenerative heaters in function. </w:t>
      </w:r>
      <w:r w:rsidR="00B02E9A" w:rsidRPr="00710B88">
        <w:rPr>
          <w:rFonts w:ascii="Times New Roman" w:hAnsi="Times New Roman" w:cs="Times New Roman"/>
          <w:sz w:val="24"/>
          <w:szCs w:val="24"/>
        </w:rPr>
        <w:t xml:space="preserve">As shown in </w:t>
      </w:r>
      <w:r w:rsidR="00B02E9A" w:rsidRPr="00710B88">
        <w:rPr>
          <w:rFonts w:ascii="Times New Roman" w:hAnsi="Times New Roman" w:cs="Times New Roman"/>
          <w:sz w:val="24"/>
          <w:szCs w:val="24"/>
        </w:rPr>
        <w:fldChar w:fldCharType="begin"/>
      </w:r>
      <w:r w:rsidR="00B02E9A" w:rsidRPr="00710B88">
        <w:rPr>
          <w:rFonts w:ascii="Times New Roman" w:hAnsi="Times New Roman" w:cs="Times New Roman"/>
          <w:sz w:val="24"/>
          <w:szCs w:val="24"/>
        </w:rPr>
        <w:instrText xml:space="preserve"> REF _Ref501838253 \h </w:instrText>
      </w:r>
      <w:r w:rsidR="00710B88">
        <w:rPr>
          <w:rFonts w:ascii="Times New Roman" w:hAnsi="Times New Roman" w:cs="Times New Roman"/>
          <w:sz w:val="24"/>
          <w:szCs w:val="24"/>
        </w:rPr>
        <w:instrText xml:space="preserve"> \* MERGEFORMAT </w:instrText>
      </w:r>
      <w:r w:rsidR="00B02E9A" w:rsidRPr="00710B88">
        <w:rPr>
          <w:rFonts w:ascii="Times New Roman" w:hAnsi="Times New Roman" w:cs="Times New Roman"/>
          <w:sz w:val="24"/>
          <w:szCs w:val="24"/>
        </w:rPr>
      </w:r>
      <w:r w:rsidR="00B02E9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3</w:t>
      </w:r>
      <w:r w:rsidR="00B02E9A" w:rsidRPr="00710B88">
        <w:rPr>
          <w:rFonts w:ascii="Times New Roman" w:hAnsi="Times New Roman" w:cs="Times New Roman"/>
          <w:sz w:val="24"/>
          <w:szCs w:val="24"/>
        </w:rPr>
        <w:fldChar w:fldCharType="end"/>
      </w:r>
      <w:r w:rsidR="003D68BD" w:rsidRPr="00710B88">
        <w:rPr>
          <w:rFonts w:ascii="Times New Roman" w:hAnsi="Times New Roman" w:cs="Times New Roman"/>
          <w:sz w:val="24"/>
          <w:szCs w:val="24"/>
        </w:rPr>
        <w:t>The extracted steam is sent to the regenerative heater to heat the condensate or feedwater, and then the drainage from the air preheater joins with that of corresponding regenerative heater. It should be mentioned that not all the extractions are available for air heating. For the last two stage extractions, their pressure is much lower than barometric pressure which makes it extremely difficult to maintain such low pressure environment inside the heat exchangers, and APH8 shall be shut down under low load for the same reason. Besides, to reduce the superheat degree of extractions entering the heat exchangers and to improve the air temperature, four additional outer steam coolers (AOC1- AOC4) are installed at the outlet of APH1. Since extractions from the 2nd to the 5th have superheat degree, they are sent to AOCs in the order of temperature level. For example, the 2nd extraction has the highest temperature, and is applied to heat the air in the 1st AOC, and then the cooled steam from AOC1 is sent to HRH2 and air APH2 to heat the water and air respectively.</w:t>
      </w:r>
      <w:r w:rsidR="003A4230" w:rsidRPr="00710B88">
        <w:rPr>
          <w:rFonts w:ascii="Times New Roman" w:hAnsi="Times New Roman" w:cs="Times New Roman"/>
          <w:sz w:val="24"/>
          <w:szCs w:val="24"/>
        </w:rPr>
        <w:t xml:space="preserve">      </w:t>
      </w:r>
    </w:p>
    <w:p w14:paraId="58E5360F" w14:textId="77777777" w:rsidR="006A2747" w:rsidRPr="00710B88" w:rsidRDefault="006A2747" w:rsidP="006A2747">
      <w:pPr>
        <w:keepNext/>
        <w:rPr>
          <w:rFonts w:ascii="Times New Roman" w:hAnsi="Times New Roman" w:cs="Times New Roman"/>
        </w:rPr>
      </w:pPr>
      <w:r w:rsidRPr="00710B88">
        <w:rPr>
          <w:rFonts w:ascii="Times New Roman" w:hAnsi="Times New Roman" w:cs="Times New Roman"/>
        </w:rPr>
        <w:object w:dxaOrig="2291" w:dyaOrig="2431" w14:anchorId="549FBBE5">
          <v:shape id="_x0000_i1027" type="#_x0000_t75" style="width:169.05pt;height:179.05pt" o:ole="">
            <v:imagedata r:id="rId14" o:title=""/>
          </v:shape>
          <o:OLEObject Type="Embed" ProgID="Visio.Drawing.15" ShapeID="_x0000_i1027" DrawAspect="Content" ObjectID="_1575981178" r:id="rId15"/>
        </w:object>
      </w:r>
    </w:p>
    <w:p w14:paraId="1750686D" w14:textId="4BB480A2" w:rsidR="003A4230" w:rsidRPr="00710B88" w:rsidRDefault="006A2747" w:rsidP="006A2747">
      <w:pPr>
        <w:pStyle w:val="af3"/>
        <w:rPr>
          <w:rFonts w:ascii="Times New Roman" w:hAnsi="Times New Roman" w:cs="Times New Roman"/>
          <w:sz w:val="24"/>
          <w:szCs w:val="24"/>
        </w:rPr>
      </w:pPr>
      <w:bookmarkStart w:id="35" w:name="_Ref50183825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3</w:t>
      </w:r>
      <w:r w:rsidR="00C01A94" w:rsidRPr="00710B88">
        <w:rPr>
          <w:rFonts w:ascii="Times New Roman" w:hAnsi="Times New Roman" w:cs="Times New Roman"/>
          <w:noProof/>
        </w:rPr>
        <w:fldChar w:fldCharType="end"/>
      </w:r>
      <w:bookmarkEnd w:id="35"/>
      <w:r w:rsidRPr="00710B88">
        <w:rPr>
          <w:rFonts w:ascii="Times New Roman" w:hAnsi="Times New Roman" w:cs="Times New Roman"/>
        </w:rPr>
        <w:t xml:space="preserve">  Process ﬂow diagram of an RH and APH</w:t>
      </w:r>
    </w:p>
    <w:p w14:paraId="0D7BA651" w14:textId="79204678" w:rsidR="000C7B0D" w:rsidRDefault="003D68BD" w:rsidP="003A4230">
      <w:pPr>
        <w:rPr>
          <w:rFonts w:ascii="Times New Roman" w:hAnsi="Times New Roman" w:cs="Times New Roman"/>
          <w:sz w:val="24"/>
          <w:szCs w:val="24"/>
        </w:rPr>
      </w:pPr>
      <w:r w:rsidRPr="00710B88">
        <w:rPr>
          <w:rFonts w:ascii="Times New Roman" w:hAnsi="Times New Roman" w:cs="Times New Roman"/>
          <w:sz w:val="24"/>
          <w:szCs w:val="24"/>
        </w:rPr>
        <w:t>As shown in</w:t>
      </w:r>
      <w:r w:rsidR="00261034">
        <w:rPr>
          <w:rFonts w:ascii="Times New Roman" w:hAnsi="Times New Roman" w:cs="Times New Roman"/>
          <w:sz w:val="24"/>
          <w:szCs w:val="24"/>
        </w:rPr>
        <w:t xml:space="preserve"> </w:t>
      </w:r>
      <w:r w:rsidR="00261034">
        <w:rPr>
          <w:rFonts w:ascii="Times New Roman" w:hAnsi="Times New Roman" w:cs="Times New Roman"/>
          <w:sz w:val="24"/>
          <w:szCs w:val="24"/>
        </w:rPr>
        <w:fldChar w:fldCharType="begin"/>
      </w:r>
      <w:r w:rsidR="00261034">
        <w:rPr>
          <w:rFonts w:ascii="Times New Roman" w:hAnsi="Times New Roman" w:cs="Times New Roman"/>
          <w:sz w:val="24"/>
          <w:szCs w:val="24"/>
        </w:rPr>
        <w:instrText xml:space="preserve"> REF _Ref502139947 \h </w:instrText>
      </w:r>
      <w:r w:rsidR="00261034">
        <w:rPr>
          <w:rFonts w:ascii="Times New Roman" w:hAnsi="Times New Roman" w:cs="Times New Roman"/>
          <w:sz w:val="24"/>
          <w:szCs w:val="24"/>
        </w:rPr>
      </w:r>
      <w:r w:rsidR="00261034">
        <w:rPr>
          <w:rFonts w:ascii="Times New Roman" w:hAnsi="Times New Roman" w:cs="Times New Roman"/>
          <w:sz w:val="24"/>
          <w:szCs w:val="24"/>
        </w:rPr>
        <w:fldChar w:fldCharType="separate"/>
      </w:r>
      <w:r w:rsidR="00261034">
        <w:t xml:space="preserve">Fig </w:t>
      </w:r>
      <w:r w:rsidR="00261034">
        <w:rPr>
          <w:noProof/>
        </w:rPr>
        <w:t>4</w:t>
      </w:r>
      <w:r w:rsidR="00261034">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flue gas at the outlet of economizer is utilized to heat the condensate and </w:t>
      </w:r>
      <w:r w:rsidR="008E288B" w:rsidRPr="00710B88">
        <w:rPr>
          <w:rFonts w:ascii="Times New Roman" w:hAnsi="Times New Roman" w:cs="Times New Roman"/>
          <w:sz w:val="24"/>
          <w:szCs w:val="24"/>
        </w:rPr>
        <w:t>feed water</w:t>
      </w:r>
      <w:r w:rsidRPr="00710B88">
        <w:rPr>
          <w:rFonts w:ascii="Times New Roman" w:hAnsi="Times New Roman" w:cs="Times New Roman"/>
          <w:sz w:val="24"/>
          <w:szCs w:val="24"/>
        </w:rPr>
        <w:t xml:space="preserve"> by four LPEs, which are paralleled to HRH2, HRH4, LRH6, and LRH8 respectively. Part of the condensate and feed</w:t>
      </w:r>
      <w:r w:rsidR="008E288B" w:rsidRPr="00710B88">
        <w:rPr>
          <w:rFonts w:ascii="Times New Roman" w:hAnsi="Times New Roman" w:cs="Times New Roman"/>
          <w:sz w:val="24"/>
          <w:szCs w:val="24"/>
        </w:rPr>
        <w:t xml:space="preserve"> </w:t>
      </w:r>
      <w:r w:rsidRPr="00710B88">
        <w:rPr>
          <w:rFonts w:ascii="Times New Roman" w:hAnsi="Times New Roman" w:cs="Times New Roman"/>
          <w:sz w:val="24"/>
          <w:szCs w:val="24"/>
        </w:rPr>
        <w:t>water at the inlet of regenerative heater are sent to the LPE, then the heated water join with the main feedwater/condensate. Considering the acid dew point temperature, the flue gas temperature at the outlet of the last LPE is set 95℃[18]. The temperature of heated water from LPE is set little higher than the feedwater from the corresponding regenerative heater.</w:t>
      </w:r>
    </w:p>
    <w:p w14:paraId="719FF1F4" w14:textId="77777777" w:rsidR="00261034" w:rsidRDefault="00261034" w:rsidP="00261034">
      <w:pPr>
        <w:keepNext/>
      </w:pPr>
      <w:r>
        <w:rPr>
          <w:rFonts w:ascii="Times New Roman" w:hAnsi="Times New Roman" w:cs="Times New Roman"/>
          <w:sz w:val="24"/>
          <w:szCs w:val="24"/>
        </w:rPr>
        <w:tab/>
      </w:r>
      <w:r w:rsidRPr="00710B88">
        <w:rPr>
          <w:rFonts w:ascii="Times New Roman" w:hAnsi="Times New Roman" w:cs="Times New Roman"/>
        </w:rPr>
        <w:object w:dxaOrig="22640" w:dyaOrig="11680" w14:anchorId="7B56A250">
          <v:shape id="_x0000_i1028" type="#_x0000_t75" style="width:421.2pt;height:196.75pt" o:ole="">
            <v:imagedata r:id="rId16" o:title="" cropbottom="24238f" cropright="19906f"/>
          </v:shape>
          <o:OLEObject Type="Embed" ProgID="Visio.Drawing.15" ShapeID="_x0000_i1028" DrawAspect="Content" ObjectID="_1575981179" r:id="rId17"/>
        </w:object>
      </w:r>
    </w:p>
    <w:p w14:paraId="69650751" w14:textId="13A9EF30" w:rsidR="00261034" w:rsidRPr="00710B88" w:rsidRDefault="00261034" w:rsidP="00261034">
      <w:pPr>
        <w:pStyle w:val="af3"/>
        <w:rPr>
          <w:rFonts w:ascii="Times New Roman" w:hAnsi="Times New Roman" w:cs="Times New Roman"/>
          <w:sz w:val="24"/>
          <w:szCs w:val="24"/>
        </w:rPr>
      </w:pPr>
      <w:bookmarkStart w:id="36" w:name="_Ref502139947"/>
      <w:r>
        <w:t xml:space="preserve">Fig </w:t>
      </w:r>
      <w:r w:rsidR="008C7099">
        <w:fldChar w:fldCharType="begin"/>
      </w:r>
      <w:r w:rsidR="008C7099">
        <w:instrText xml:space="preserve"> SEQ Fig \* ARABIC </w:instrText>
      </w:r>
      <w:r w:rsidR="008C7099">
        <w:fldChar w:fldCharType="separate"/>
      </w:r>
      <w:r>
        <w:rPr>
          <w:noProof/>
        </w:rPr>
        <w:t>4</w:t>
      </w:r>
      <w:r w:rsidR="008C7099">
        <w:rPr>
          <w:noProof/>
        </w:rPr>
        <w:fldChar w:fldCharType="end"/>
      </w:r>
      <w:bookmarkEnd w:id="36"/>
      <w:r>
        <w:t xml:space="preserve"> </w:t>
      </w:r>
      <w:r w:rsidRPr="005A14BF">
        <w:t>schematic of the double reheat unit with steam/air preheater and LPE (optimization system)</w:t>
      </w:r>
    </w:p>
    <w:p w14:paraId="1CBB649B" w14:textId="1901C56D" w:rsidR="00C42B9C" w:rsidRPr="00C42B9C" w:rsidRDefault="00C42B9C" w:rsidP="00C42B9C">
      <w:pPr>
        <w:rPr>
          <w:rFonts w:ascii="Times New Roman" w:hAnsi="Times New Roman" w:cs="Times New Roman"/>
          <w:sz w:val="24"/>
          <w:szCs w:val="24"/>
        </w:rPr>
      </w:pPr>
      <w:r>
        <w:rPr>
          <w:rFonts w:ascii="Times New Roman" w:hAnsi="Times New Roman" w:cs="Times New Roman" w:hint="eastAsia"/>
          <w:sz w:val="24"/>
          <w:szCs w:val="24"/>
        </w:rPr>
        <w:t>3.2</w:t>
      </w:r>
      <w:r>
        <w:rPr>
          <w:rFonts w:ascii="Times New Roman" w:hAnsi="Times New Roman" w:cs="Times New Roman"/>
          <w:sz w:val="24"/>
          <w:szCs w:val="24"/>
        </w:rPr>
        <w:t xml:space="preserve"> </w:t>
      </w:r>
      <w:r w:rsidRPr="00C42B9C">
        <w:rPr>
          <w:rFonts w:ascii="Times New Roman" w:hAnsi="Times New Roman" w:cs="Times New Roman"/>
          <w:b/>
          <w:sz w:val="24"/>
          <w:szCs w:val="24"/>
        </w:rPr>
        <w:t>Model establishment and system analysis method</w:t>
      </w:r>
    </w:p>
    <w:p w14:paraId="5C0F58F0" w14:textId="77777777" w:rsidR="00C42B9C" w:rsidRPr="00710B88" w:rsidRDefault="00C42B9C" w:rsidP="00C42B9C">
      <w:pPr>
        <w:pStyle w:val="a3"/>
        <w:ind w:left="420"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 xml:space="preserve"> 2.1 System simulation method and main assumption</w:t>
      </w:r>
    </w:p>
    <w:p w14:paraId="53D3C5BB"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this paper, the thermodynamic cycle of the thermal system under different loads are simulated with EBSILON ®Professional for its flexibility and level of detail</w:t>
      </w:r>
      <w:r w:rsidRPr="00710B88">
        <w:rPr>
          <w:rFonts w:ascii="Times New Roman" w:hAnsi="Times New Roman" w:cs="Times New Roman"/>
          <w:color w:val="000000" w:themeColor="text1"/>
          <w:sz w:val="24"/>
          <w:szCs w:val="24"/>
        </w:rPr>
        <w:t xml:space="preserve">. EBSILON is a power plant simulation tool which can calculate thermodynamic quantities. </w:t>
      </w:r>
      <w:r w:rsidRPr="00710B88">
        <w:rPr>
          <w:rFonts w:ascii="Times New Roman" w:hAnsi="Times New Roman" w:cs="Times New Roman"/>
          <w:sz w:val="24"/>
          <w:szCs w:val="24"/>
        </w:rPr>
        <w:t>The simulation model gives the detailed data with high degree of reliability to calculate the thermodynamic state.</w:t>
      </w:r>
    </w:p>
    <w:p w14:paraId="7E5568E7"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EBSIOLON's simulation and parameter calculation of the equipment is based on experimental characteristics of units during the process of modeling design and off-design conditions. However, only some characteristic curves of turbine can actually be obtained, while boiler and heat exchanger data cannot be obtained, which can only use the system built-in data</w:t>
      </w:r>
      <w:r w:rsidRPr="00710B88">
        <w:rPr>
          <w:rFonts w:ascii="Times New Roman" w:hAnsi="Times New Roman" w:cs="Times New Roman"/>
        </w:rPr>
        <w:t xml:space="preserve"> </w:t>
      </w:r>
      <w:r w:rsidRPr="00710B88">
        <w:rPr>
          <w:rFonts w:ascii="Times New Roman" w:hAnsi="Times New Roman" w:cs="Times New Roman"/>
          <w:sz w:val="24"/>
          <w:szCs w:val="24"/>
        </w:rPr>
        <w:t xml:space="preserve">as an alternative. It’s needed to assume that the difference between the built-in data and the actual data to meet the error </w:t>
      </w:r>
      <w:commentRangeStart w:id="37"/>
      <w:r w:rsidRPr="00710B88">
        <w:rPr>
          <w:rFonts w:ascii="Times New Roman" w:hAnsi="Times New Roman" w:cs="Times New Roman"/>
          <w:sz w:val="24"/>
          <w:szCs w:val="24"/>
        </w:rPr>
        <w:t>requirements</w:t>
      </w:r>
      <w:commentRangeEnd w:id="37"/>
      <w:r w:rsidRPr="00710B88">
        <w:rPr>
          <w:rStyle w:val="ae"/>
          <w:rFonts w:ascii="Times New Roman" w:hAnsi="Times New Roman" w:cs="Times New Roman"/>
        </w:rPr>
        <w:commentReference w:id="37"/>
      </w:r>
      <w:r w:rsidRPr="00710B88">
        <w:rPr>
          <w:rFonts w:ascii="Times New Roman" w:hAnsi="Times New Roman" w:cs="Times New Roman"/>
          <w:sz w:val="24"/>
          <w:szCs w:val="24"/>
        </w:rPr>
        <w:t>.</w:t>
      </w:r>
    </w:p>
    <w:p w14:paraId="2DA65B2F"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following assumptions need to be made in order to be able to simulate correctly.</w:t>
      </w:r>
    </w:p>
    <w:p w14:paraId="6204D7E3"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 The operation of the power plant is considered to be in a steady state.</w:t>
      </w:r>
    </w:p>
    <w:p w14:paraId="6EDB1A0C"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thermal efficiency of the equipment is calculated from the thermal balance of the input and output parameters of the components, assuming that the calculation error requirement can be met.</w:t>
      </w:r>
    </w:p>
    <w:p w14:paraId="66831E7E"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(3) According to the heat map, set the upper and lower end difference of the heat exchanger as a fixed value, and do not change among different condition.</w:t>
      </w:r>
    </w:p>
    <w:p w14:paraId="4F35A369"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(4) Do not take the pips complexity and equipment’s installation difficulty of the optimization system into consideration.</w:t>
      </w:r>
    </w:p>
    <w:p w14:paraId="57CAD29A" w14:textId="77777777" w:rsidR="00C42B9C" w:rsidRPr="00710B88" w:rsidRDefault="00C42B9C" w:rsidP="00C42B9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2.2 System analysis method</w:t>
      </w:r>
    </w:p>
    <w:p w14:paraId="0ABD2DB0" w14:textId="4DA71830" w:rsidR="0012098B" w:rsidRDefault="0012098B" w:rsidP="00C42B9C">
      <w:pPr>
        <w:ind w:firstLineChars="200" w:firstLine="480"/>
        <w:rPr>
          <w:rFonts w:ascii="Times New Roman" w:hAnsi="Times New Roman" w:cs="Times New Roman"/>
          <w:sz w:val="24"/>
          <w:szCs w:val="24"/>
        </w:rPr>
      </w:pPr>
      <w:r>
        <w:rPr>
          <w:rFonts w:ascii="Times New Roman" w:hAnsi="Times New Roman" w:cs="Times New Roman" w:hint="eastAsia"/>
          <w:sz w:val="24"/>
          <w:szCs w:val="24"/>
        </w:rPr>
        <w:t>为了能够对优化系统与参考系统进行评估，揭示系统优化的内在机理</w:t>
      </w:r>
      <w:r w:rsidR="00C84C97">
        <w:rPr>
          <w:rFonts w:ascii="Times New Roman" w:hAnsi="Times New Roman" w:cs="Times New Roman" w:hint="eastAsia"/>
          <w:sz w:val="24"/>
          <w:szCs w:val="24"/>
        </w:rPr>
        <w:t>，本文引入热力学第二定律的分析方法即用分析方法。</w:t>
      </w:r>
    </w:p>
    <w:p w14:paraId="1AFE4786" w14:textId="0E5C2FCA" w:rsidR="00C42B9C" w:rsidRPr="00710B88" w:rsidRDefault="00C84C97" w:rsidP="00C42B9C">
      <w:pPr>
        <w:ind w:firstLineChars="200" w:firstLine="480"/>
        <w:rPr>
          <w:rFonts w:ascii="Times New Roman" w:hAnsi="Times New Roman" w:cs="Times New Roman"/>
          <w:sz w:val="24"/>
          <w:szCs w:val="24"/>
        </w:rPr>
      </w:pPr>
      <w:r>
        <w:rPr>
          <w:rFonts w:ascii="Times New Roman" w:hAnsi="Times New Roman" w:cs="Times New Roman"/>
          <w:sz w:val="24"/>
          <w:szCs w:val="24"/>
        </w:rPr>
        <w:t>Exergy analysis</w:t>
      </w:r>
      <w:r w:rsidRPr="00710B88">
        <w:rPr>
          <w:rFonts w:ascii="Times New Roman" w:hAnsi="Times New Roman" w:cs="Times New Roman"/>
          <w:sz w:val="24"/>
          <w:szCs w:val="24"/>
        </w:rPr>
        <w:t xml:space="preserve"> </w:t>
      </w:r>
      <w:r w:rsidR="00C42B9C" w:rsidRPr="00710B88">
        <w:rPr>
          <w:rFonts w:ascii="Times New Roman" w:hAnsi="Times New Roman" w:cs="Times New Roman"/>
          <w:sz w:val="24"/>
          <w:szCs w:val="24"/>
        </w:rPr>
        <w:t xml:space="preserve">, is adopted to reveal the location, the magnitude and the sources of thermodynamic inefficiencies of the unit. Usually, exergy loss and exergy </w:t>
      </w:r>
      <w:r w:rsidR="00C42B9C" w:rsidRPr="00710B88">
        <w:rPr>
          <w:rFonts w:ascii="Times New Roman" w:hAnsi="Times New Roman" w:cs="Times New Roman"/>
          <w:sz w:val="24"/>
          <w:szCs w:val="24"/>
        </w:rPr>
        <w:lastRenderedPageBreak/>
        <w:t>efficiency are chosen as evaluation indices of the thermal system or an individual component</w:t>
      </w:r>
      <w:r w:rsidR="00C42B9C" w:rsidRPr="00710B88">
        <w:rPr>
          <w:rFonts w:ascii="Times New Roman" w:hAnsi="Times New Roman" w:cs="Times New Roman"/>
          <w:sz w:val="24"/>
          <w:szCs w:val="24"/>
        </w:rPr>
        <w:t>，</w:t>
      </w:r>
      <w:r w:rsidR="00C42B9C" w:rsidRPr="00710B88">
        <w:rPr>
          <w:rFonts w:ascii="Times New Roman" w:hAnsi="Times New Roman" w:cs="Times New Roman"/>
          <w:sz w:val="24"/>
          <w:szCs w:val="24"/>
        </w:rPr>
        <w:t>The general exergy balance of component can be expressed in the following form:</w:t>
      </w:r>
    </w:p>
    <w:p w14:paraId="280A9089"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I</m:t>
            </m:r>
          </m:e>
        </m:acc>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ctrlPr>
                  <w:rPr>
                    <w:rFonts w:ascii="Cambria Math" w:hAnsi="Cambria Math" w:cs="Times New Roman"/>
                    <w:sz w:val="24"/>
                    <w:szCs w:val="24"/>
                  </w:rPr>
                </m:ctrlPr>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ctrlPr>
                      <w:rPr>
                        <w:rFonts w:ascii="Cambria Math" w:hAnsi="Cambria Math" w:cs="Times New Roman"/>
                        <w:sz w:val="24"/>
                        <w:szCs w:val="24"/>
                      </w:rPr>
                    </m:ctrlPr>
                  </m:e>
                </m:acc>
              </m:e>
              <m:sub>
                <m:r>
                  <w:rPr>
                    <w:rFonts w:ascii="Cambria Math" w:hAnsi="Cambria Math" w:cs="Times New Roman"/>
                    <w:sz w:val="24"/>
                    <w:szCs w:val="24"/>
                  </w:rPr>
                  <m:t>out</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in</m:t>
                </m:r>
              </m:sub>
            </m:sSub>
          </m:e>
        </m:nary>
        <m:r>
          <m:rPr>
            <m:sty m:val="p"/>
          </m:rPr>
          <w:rPr>
            <w:rFonts w:ascii="Cambria Math" w:hAnsi="Cambria Math" w:cs="Times New Roman"/>
            <w:sz w:val="24"/>
            <w:szCs w:val="24"/>
          </w:rPr>
          <m:t>-</m:t>
        </m:r>
        <m:nary>
          <m:naryPr>
            <m:chr m:val="∑"/>
            <m:limLoc m:val="undOvr"/>
            <m:subHide m:val="1"/>
            <m:supHide m:val="1"/>
            <m:ctrlPr>
              <w:rPr>
                <w:rFonts w:ascii="Cambria Math" w:hAnsi="Cambria Math" w:cs="Times New Roman"/>
                <w:sz w:val="24"/>
                <w:szCs w:val="24"/>
              </w:rPr>
            </m:ctrlPr>
          </m:naryPr>
          <m:sub/>
          <m:sup/>
          <m:e>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W</m:t>
                    </m:r>
                    <m:ctrlPr>
                      <w:rPr>
                        <w:rFonts w:ascii="Cambria Math" w:hAnsi="Cambria Math" w:cs="Times New Roman"/>
                        <w:sz w:val="24"/>
                        <w:szCs w:val="24"/>
                      </w:rPr>
                    </m:ctrlPr>
                  </m:e>
                </m:acc>
              </m:e>
              <m:sub>
                <m:r>
                  <w:rPr>
                    <w:rFonts w:ascii="Cambria Math" w:hAnsi="Cambria Math" w:cs="Times New Roman"/>
                    <w:sz w:val="24"/>
                    <w:szCs w:val="24"/>
                  </w:rPr>
                  <m:t>out</m:t>
                </m:r>
              </m:sub>
            </m:sSub>
          </m:e>
        </m:nary>
      </m:oMath>
      <w:r w:rsidRPr="00710B88">
        <w:rPr>
          <w:rFonts w:ascii="Times New Roman" w:hAnsi="Times New Roman" w:cs="Times New Roman"/>
          <w:sz w:val="24"/>
          <w:szCs w:val="24"/>
        </w:rPr>
        <w:t xml:space="preserve">               (1)</w:t>
      </w:r>
    </w:p>
    <w:p w14:paraId="38579BBB" w14:textId="77777777" w:rsidR="00C42B9C" w:rsidRPr="00710B88" w:rsidRDefault="00C42B9C" w:rsidP="00C42B9C">
      <w:pPr>
        <w:ind w:right="960"/>
        <w:jc w:val="left"/>
        <w:rPr>
          <w:rFonts w:ascii="Times New Roman" w:hAnsi="Times New Roman" w:cs="Times New Roman"/>
          <w:sz w:val="24"/>
          <w:szCs w:val="24"/>
        </w:rPr>
      </w:pPr>
      <w:r w:rsidRPr="00710B88">
        <w:rPr>
          <w:rFonts w:ascii="Times New Roman" w:hAnsi="Times New Roman" w:cs="Times New Roman"/>
          <w:sz w:val="24"/>
          <w:szCs w:val="24"/>
        </w:rPr>
        <w:t>Exergy efficiency can be calculated in the following form:</w:t>
      </w:r>
    </w:p>
    <w:p w14:paraId="13FE251C" w14:textId="77777777" w:rsidR="00C42B9C" w:rsidRPr="00710B88" w:rsidRDefault="00C42B9C" w:rsidP="00C42B9C">
      <w:pPr>
        <w:ind w:right="960"/>
        <w:jc w:val="center"/>
        <w:rPr>
          <w:rFonts w:ascii="Times New Roman" w:hAnsi="Times New Roman" w:cs="Times New Roman"/>
          <w:sz w:val="24"/>
          <w:szCs w:val="24"/>
        </w:rPr>
      </w:pPr>
      <w:r w:rsidRPr="00710B88">
        <w:rPr>
          <w:rFonts w:ascii="Times New Roman" w:hAnsi="Times New Roman" w:cs="Times New Roman"/>
          <w:sz w:val="24"/>
          <w:szCs w:val="24"/>
        </w:rPr>
        <w:t xml:space="preserve">              </w:t>
      </w:r>
      <m:oMath>
        <m:r>
          <w:rPr>
            <w:rFonts w:ascii="Cambria Math" w:hAnsi="Cambria Math" w:cs="Times New Roman"/>
            <w:sz w:val="24"/>
            <w:szCs w:val="24"/>
          </w:rPr>
          <m:t>η</m:t>
        </m:r>
        <m:r>
          <m:rPr>
            <m:sty m:val="p"/>
          </m:rPr>
          <w:rPr>
            <w:rFonts w:ascii="Cambria Math" w:hAnsi="Cambria Math" w:cs="Times New Roman"/>
            <w:sz w:val="24"/>
            <w:szCs w:val="24"/>
          </w:rPr>
          <m:t>=</m:t>
        </m:r>
        <m:f>
          <m:fPr>
            <m:type m:val="lin"/>
            <m:ctrlPr>
              <w:rPr>
                <w:rFonts w:ascii="Cambria Math" w:hAnsi="Cambria Math" w:cs="Times New Roman"/>
                <w:sz w:val="24"/>
                <w:szCs w:val="24"/>
              </w:rPr>
            </m:ctrlPr>
          </m:fPr>
          <m:num>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earned</m:t>
                </m:r>
              </m:sub>
            </m:sSub>
          </m:num>
          <m:den>
            <m:sSub>
              <m:sSubPr>
                <m:ctrlPr>
                  <w:rPr>
                    <w:rFonts w:ascii="Cambria Math" w:hAnsi="Cambria Math" w:cs="Times New Roman"/>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E</m:t>
                    </m:r>
                  </m:e>
                </m:acc>
              </m:e>
              <m:sub>
                <m:r>
                  <w:rPr>
                    <w:rFonts w:ascii="Cambria Math" w:hAnsi="Cambria Math" w:cs="Times New Roman"/>
                    <w:sz w:val="24"/>
                    <w:szCs w:val="24"/>
                  </w:rPr>
                  <m:t>cost</m:t>
                </m:r>
              </m:sub>
            </m:sSub>
          </m:den>
        </m:f>
      </m:oMath>
      <w:r w:rsidRPr="00710B88">
        <w:rPr>
          <w:rFonts w:ascii="Times New Roman" w:hAnsi="Times New Roman" w:cs="Times New Roman"/>
          <w:sz w:val="24"/>
          <w:szCs w:val="24"/>
        </w:rPr>
        <w:t xml:space="preserve">                            (2)</w:t>
      </w:r>
    </w:p>
    <w:p w14:paraId="17E2644A"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different equipment under stable operating conditions, equation(1)</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 (2) has different forms 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_Ref500229935 \h </w:instrText>
      </w:r>
      <w:r>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Pr="00710B88">
        <w:rPr>
          <w:rFonts w:ascii="Times New Roman" w:hAnsi="Times New Roman" w:cs="Times New Roman"/>
        </w:rPr>
        <w:t xml:space="preserve">Table </w:t>
      </w:r>
      <w:r>
        <w:rPr>
          <w:rFonts w:ascii="Times New Roman" w:hAnsi="Times New Roman" w:cs="Times New Roman"/>
          <w:noProof/>
        </w:rPr>
        <w:t>5</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w:t>
      </w:r>
      <w:commentRangeStart w:id="38"/>
      <w:r w:rsidRPr="00710B88">
        <w:rPr>
          <w:rFonts w:ascii="Times New Roman" w:hAnsi="Times New Roman" w:cs="Times New Roman"/>
          <w:sz w:val="24"/>
          <w:szCs w:val="24"/>
        </w:rPr>
        <w:t>?</w:t>
      </w:r>
      <w:commentRangeEnd w:id="38"/>
      <w:r w:rsidRPr="00710B88">
        <w:rPr>
          <w:rStyle w:val="ae"/>
          <w:rFonts w:ascii="Times New Roman" w:hAnsi="Times New Roman" w:cs="Times New Roman"/>
        </w:rPr>
        <w:commentReference w:id="38"/>
      </w:r>
      <w:r w:rsidRPr="00710B88">
        <w:rPr>
          <w:rFonts w:ascii="Times New Roman" w:hAnsi="Times New Roman" w:cs="Times New Roman"/>
          <w:sz w:val="24"/>
          <w:szCs w:val="24"/>
        </w:rPr>
        <w:t>]</w:t>
      </w:r>
    </w:p>
    <w:p w14:paraId="632E1870"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For flue gas</w:t>
      </w:r>
      <w:r w:rsidRPr="00710B88">
        <w:rPr>
          <w:rFonts w:ascii="Times New Roman" w:hAnsi="Times New Roman" w:cs="Times New Roman"/>
          <w:sz w:val="24"/>
          <w:szCs w:val="24"/>
        </w:rPr>
        <w:t>、</w:t>
      </w:r>
      <w:r w:rsidRPr="00710B88">
        <w:rPr>
          <w:rFonts w:ascii="Times New Roman" w:hAnsi="Times New Roman" w:cs="Times New Roman"/>
          <w:sz w:val="24"/>
          <w:szCs w:val="24"/>
        </w:rPr>
        <w:t>air</w:t>
      </w:r>
      <w:r w:rsidRPr="00710B88">
        <w:rPr>
          <w:rFonts w:ascii="Times New Roman" w:hAnsi="Times New Roman" w:cs="Times New Roman"/>
          <w:sz w:val="24"/>
          <w:szCs w:val="24"/>
        </w:rPr>
        <w:t>、</w:t>
      </w:r>
      <w:r w:rsidRPr="00710B88">
        <w:rPr>
          <w:rFonts w:ascii="Times New Roman" w:hAnsi="Times New Roman" w:cs="Times New Roman"/>
          <w:sz w:val="24"/>
          <w:szCs w:val="24"/>
        </w:rPr>
        <w:t>water and steam, the specific exergy can be calculated by equation 3.</w:t>
      </w:r>
    </w:p>
    <w:p w14:paraId="7A6C6B4F" w14:textId="77777777" w:rsidR="00C42B9C" w:rsidRPr="00710B88" w:rsidRDefault="00C42B9C" w:rsidP="00C42B9C">
      <w:pPr>
        <w:pStyle w:val="a3"/>
        <w:ind w:firstLineChars="650" w:firstLine="1560"/>
        <w:jc w:val="left"/>
        <w:rPr>
          <w:rFonts w:ascii="Times New Roman" w:hAnsi="Times New Roman" w:cs="Times New Roman"/>
          <w:sz w:val="24"/>
          <w:szCs w:val="24"/>
        </w:rPr>
      </w:pPr>
      <m:oMath>
        <m:r>
          <w:rPr>
            <w:rFonts w:ascii="Cambria Math" w:hAnsi="Cambria Math" w:cs="Times New Roman"/>
            <w:sz w:val="24"/>
            <w:szCs w:val="24"/>
          </w:rPr>
          <m:t>e</m:t>
        </m:r>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oMath>
      <w:r w:rsidRPr="00710B88">
        <w:rPr>
          <w:rFonts w:ascii="Times New Roman" w:hAnsi="Times New Roman" w:cs="Times New Roman"/>
          <w:sz w:val="24"/>
          <w:szCs w:val="24"/>
        </w:rPr>
        <w:t xml:space="preserve">                       (3)</w:t>
      </w:r>
    </w:p>
    <w:p w14:paraId="2C5DA1BF" w14:textId="77777777" w:rsidR="00C42B9C" w:rsidRPr="00710B88" w:rsidRDefault="00C42B9C" w:rsidP="00C42B9C">
      <w:pPr>
        <w:pStyle w:val="a3"/>
        <w:ind w:firstLineChars="0" w:firstLine="0"/>
        <w:jc w:val="left"/>
        <w:rPr>
          <w:rFonts w:ascii="Times New Roman" w:hAnsi="Times New Roman" w:cs="Times New Roman"/>
          <w:sz w:val="24"/>
          <w:szCs w:val="24"/>
        </w:rPr>
      </w:pPr>
      <w:r w:rsidRPr="00710B88">
        <w:rPr>
          <w:rFonts w:ascii="Times New Roman" w:hAnsi="Times New Roman" w:cs="Times New Roman"/>
          <w:sz w:val="24"/>
          <w:szCs w:val="24"/>
        </w:rPr>
        <w:t>Then the total exergy rate associated with a ﬂuid stream becomes:</w:t>
      </w:r>
    </w:p>
    <w:p w14:paraId="1F12F388" w14:textId="77777777" w:rsidR="00C42B9C" w:rsidRPr="00710B88" w:rsidRDefault="008C7099" w:rsidP="00C42B9C">
      <w:pPr>
        <w:pStyle w:val="a3"/>
        <w:ind w:firstLineChars="0" w:firstLine="0"/>
        <w:jc w:val="left"/>
        <w:rPr>
          <w:rFonts w:ascii="Times New Roman"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E</m:t>
              </m:r>
            </m:e>
          </m:acc>
          <m:r>
            <m:rPr>
              <m:sty m:val="p"/>
            </m:rPr>
            <w:rPr>
              <w:rFonts w:ascii="Cambria Math" w:hAnsi="Cambria Math" w:cs="Times New Roman"/>
              <w:sz w:val="24"/>
              <w:szCs w:val="24"/>
            </w:rPr>
            <m:t>=</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e=</m:t>
          </m:r>
          <m:acc>
            <m:accPr>
              <m:chr m:val="̇"/>
              <m:ctrlPr>
                <w:rPr>
                  <w:rFonts w:ascii="Cambria Math" w:hAnsi="Cambria Math" w:cs="Times New Roman"/>
                  <w:sz w:val="24"/>
                  <w:szCs w:val="24"/>
                </w:rPr>
              </m:ctrlPr>
            </m:accPr>
            <m:e>
              <m:r>
                <m:rPr>
                  <m:sty m:val="p"/>
                </m:rPr>
                <w:rPr>
                  <w:rFonts w:ascii="Cambria Math" w:hAnsi="Cambria Math" w:cs="Times New Roman"/>
                  <w:sz w:val="24"/>
                  <w:szCs w:val="24"/>
                </w:rPr>
                <m:t>m</m:t>
              </m:r>
            </m:e>
          </m:acc>
          <m:r>
            <m:rPr>
              <m:sty m:val="p"/>
            </m:rPr>
            <w:rPr>
              <w:rFonts w:ascii="Cambria Math" w:hAnsi="Cambria Math" w:cs="Times New Roman"/>
              <w:sz w:val="24"/>
              <w:szCs w:val="24"/>
            </w:rPr>
            <m:t>[</m:t>
          </m:r>
          <m:r>
            <m:rPr>
              <m:sty m:val="p"/>
            </m:rPr>
            <w:rPr>
              <w:rFonts w:ascii="Cambria Math" w:eastAsia="MS Gothic" w:hAnsi="Cambria Math" w:cs="Times New Roman"/>
              <w:sz w:val="24"/>
              <w:szCs w:val="24"/>
            </w:rPr>
            <m:t>h</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MS Gothic" w:hAnsi="Cambria Math" w:cs="Times New Roman"/>
                  <w:sz w:val="24"/>
                  <w:szCs w:val="24"/>
                </w:rPr>
                <m:t>h</m:t>
              </m:r>
            </m:e>
            <m:sub>
              <m:r>
                <m:rPr>
                  <m:sty m:val="p"/>
                </m:rPr>
                <w:rPr>
                  <w:rFonts w:ascii="Cambria Math" w:hAnsi="Cambria Math" w:cs="Times New Roman"/>
                  <w:sz w:val="24"/>
                  <w:szCs w:val="24"/>
                </w:rPr>
                <m:t>0</m:t>
              </m:r>
            </m:sub>
          </m:sSub>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T</m:t>
              </m:r>
            </m:e>
            <m:sub>
              <m:r>
                <m:rPr>
                  <m:sty m:val="p"/>
                </m:rP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r>
                <m:rPr>
                  <m:sty m:val="p"/>
                </m:rPr>
                <w:rPr>
                  <w:rFonts w:ascii="Cambria Math" w:eastAsia="微软雅黑"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m:t>
                  </m:r>
                </m:e>
                <m:sub>
                  <m:r>
                    <m:rPr>
                      <m:sty m:val="p"/>
                    </m:rPr>
                    <w:rPr>
                      <w:rFonts w:ascii="Cambria Math" w:hAnsi="Cambria Math" w:cs="Times New Roman"/>
                      <w:sz w:val="24"/>
                      <w:szCs w:val="24"/>
                    </w:rPr>
                    <m:t>0</m:t>
                  </m:r>
                </m:sub>
              </m:sSub>
            </m:e>
          </m:d>
          <m:r>
            <m:rPr>
              <m:sty m:val="p"/>
            </m:rPr>
            <w:rPr>
              <w:rFonts w:ascii="Cambria Math" w:hAnsi="Cambria Math" w:cs="Times New Roman"/>
              <w:sz w:val="24"/>
              <w:szCs w:val="24"/>
            </w:rPr>
            <m:t>]</m:t>
          </m:r>
        </m:oMath>
      </m:oMathPara>
    </w:p>
    <w:p w14:paraId="35156566" w14:textId="77777777" w:rsidR="00C42B9C" w:rsidRPr="00710B88" w:rsidRDefault="00C42B9C" w:rsidP="00C42B9C">
      <w:pPr>
        <w:jc w:val="left"/>
        <w:rPr>
          <w:rFonts w:ascii="Times New Roman" w:hAnsi="Times New Roman" w:cs="Times New Roman"/>
          <w:sz w:val="24"/>
          <w:szCs w:val="24"/>
        </w:rPr>
      </w:pPr>
    </w:p>
    <w:p w14:paraId="10DFCE5A" w14:textId="77777777" w:rsidR="00C42B9C" w:rsidRPr="00710B88" w:rsidRDefault="00C42B9C" w:rsidP="00C42B9C">
      <w:pPr>
        <w:jc w:val="left"/>
        <w:rPr>
          <w:rFonts w:ascii="Times New Roman" w:hAnsi="Times New Roman" w:cs="Times New Roman"/>
          <w:sz w:val="24"/>
          <w:szCs w:val="24"/>
        </w:rPr>
      </w:pPr>
      <w:r w:rsidRPr="00710B88">
        <w:rPr>
          <w:rFonts w:ascii="Times New Roman" w:hAnsi="Times New Roman" w:cs="Times New Roman"/>
          <w:sz w:val="24"/>
          <w:szCs w:val="24"/>
        </w:rPr>
        <w:t>the fuel speciﬁc exergy is calculated as [</w:t>
      </w:r>
      <w:commentRangeStart w:id="39"/>
      <w:r w:rsidRPr="00710B88">
        <w:rPr>
          <w:rFonts w:ascii="Times New Roman" w:hAnsi="Times New Roman" w:cs="Times New Roman"/>
          <w:sz w:val="24"/>
          <w:szCs w:val="24"/>
        </w:rPr>
        <w:t>?]</w:t>
      </w:r>
      <w:commentRangeEnd w:id="39"/>
      <w:r w:rsidRPr="00710B88">
        <w:rPr>
          <w:rStyle w:val="ae"/>
          <w:rFonts w:ascii="Times New Roman" w:hAnsi="Times New Roman" w:cs="Times New Roman"/>
        </w:rPr>
        <w:commentReference w:id="39"/>
      </w:r>
      <w:r w:rsidRPr="00710B88">
        <w:rPr>
          <w:rFonts w:ascii="Times New Roman" w:hAnsi="Times New Roman" w:cs="Times New Roman"/>
          <w:sz w:val="24"/>
          <w:szCs w:val="24"/>
        </w:rPr>
        <w:t>：</w:t>
      </w:r>
    </w:p>
    <w:p w14:paraId="74FC136E" w14:textId="77777777" w:rsidR="00C42B9C" w:rsidRPr="00710B88" w:rsidRDefault="008C7099" w:rsidP="00C42B9C">
      <w:pPr>
        <w:jc w:val="left"/>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fuel</m:t>
              </m:r>
            </m:sub>
          </m:sSub>
          <m:r>
            <w:rPr>
              <w:rFonts w:ascii="Cambria Math" w:hAnsi="Cambria Math" w:cs="Times New Roman"/>
              <w:sz w:val="24"/>
              <w:szCs w:val="24"/>
            </w:rPr>
            <m:t>=LHV</m:t>
          </m:r>
          <m:r>
            <w:rPr>
              <w:rFonts w:ascii="Cambria Math" w:hAnsi="Cambria Math" w:cs="Times New Roman"/>
              <w:sz w:val="24"/>
              <w:szCs w:val="24"/>
            </w:rPr>
            <m:t>（</m:t>
          </m:r>
          <m:r>
            <w:rPr>
              <w:rFonts w:ascii="Cambria Math" w:hAnsi="Cambria Math" w:cs="Times New Roman"/>
              <w:sz w:val="24"/>
              <w:szCs w:val="24"/>
            </w:rPr>
            <m:t>1.0064+0.1519</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C</m:t>
              </m:r>
            </m:den>
          </m:f>
          <m:r>
            <w:rPr>
              <w:rFonts w:ascii="Cambria Math" w:hAnsi="Cambria Math" w:cs="Times New Roman"/>
              <w:sz w:val="24"/>
              <w:szCs w:val="24"/>
            </w:rPr>
            <m:t>+0.0616</m:t>
          </m:r>
          <m:f>
            <m:fPr>
              <m:ctrlPr>
                <w:rPr>
                  <w:rFonts w:ascii="Cambria Math" w:hAnsi="Cambria Math" w:cs="Times New Roman"/>
                  <w:i/>
                  <w:sz w:val="24"/>
                  <w:szCs w:val="24"/>
                </w:rPr>
              </m:ctrlPr>
            </m:fPr>
            <m:num>
              <m:r>
                <w:rPr>
                  <w:rFonts w:ascii="Cambria Math" w:hAnsi="Cambria Math" w:cs="Times New Roman"/>
                  <w:sz w:val="24"/>
                  <w:szCs w:val="24"/>
                </w:rPr>
                <m:t>O</m:t>
              </m:r>
            </m:num>
            <m:den>
              <m:r>
                <w:rPr>
                  <w:rFonts w:ascii="Cambria Math" w:hAnsi="Cambria Math" w:cs="Times New Roman"/>
                  <w:sz w:val="24"/>
                  <w:szCs w:val="24"/>
                </w:rPr>
                <m:t>C</m:t>
              </m:r>
            </m:den>
          </m:f>
          <m:r>
            <w:rPr>
              <w:rFonts w:ascii="Cambria Math" w:hAnsi="Cambria Math" w:cs="Times New Roman"/>
              <w:sz w:val="24"/>
              <w:szCs w:val="24"/>
            </w:rPr>
            <m:t>+0.0429</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C</m:t>
              </m:r>
            </m:den>
          </m:f>
          <m:r>
            <w:rPr>
              <w:rFonts w:ascii="Cambria Math" w:hAnsi="Cambria Math" w:cs="Times New Roman"/>
              <w:sz w:val="24"/>
              <w:szCs w:val="24"/>
            </w:rPr>
            <m:t>）</m:t>
          </m:r>
        </m:oMath>
      </m:oMathPara>
    </w:p>
    <w:p w14:paraId="058260C5" w14:textId="77777777" w:rsidR="00C42B9C" w:rsidRPr="00710B88" w:rsidRDefault="00C42B9C" w:rsidP="00C42B9C">
      <w:pPr>
        <w:jc w:val="left"/>
        <w:rPr>
          <w:rFonts w:ascii="Times New Roman" w:hAnsi="Times New Roman" w:cs="Times New Roman"/>
          <w:sz w:val="24"/>
          <w:szCs w:val="24"/>
        </w:rPr>
      </w:pPr>
    </w:p>
    <w:p w14:paraId="75C71824" w14:textId="77777777" w:rsidR="00C42B9C" w:rsidRPr="00710B88" w:rsidRDefault="00C42B9C" w:rsidP="00C42B9C">
      <w:pPr>
        <w:rPr>
          <w:rFonts w:ascii="Times New Roman" w:hAnsi="Times New Roman" w:cs="Times New Roman"/>
          <w:sz w:val="24"/>
          <w:szCs w:val="24"/>
        </w:rPr>
      </w:pPr>
      <w:r w:rsidRPr="00710B88">
        <w:rPr>
          <w:rFonts w:ascii="Times New Roman" w:hAnsi="Times New Roman" w:cs="Times New Roman"/>
          <w:sz w:val="24"/>
          <w:szCs w:val="24"/>
        </w:rPr>
        <w:t>Where LHV refer to lower heating value of fuel</w:t>
      </w:r>
      <w:r w:rsidRPr="00710B88">
        <w:rPr>
          <w:rFonts w:ascii="Times New Roman" w:hAnsi="Times New Roman" w:cs="Times New Roman"/>
          <w:sz w:val="24"/>
          <w:szCs w:val="24"/>
        </w:rPr>
        <w:t>，</w:t>
      </w:r>
      <w:r w:rsidRPr="00710B88">
        <w:rPr>
          <w:rFonts w:ascii="Times New Roman" w:hAnsi="Times New Roman" w:cs="Times New Roman"/>
          <w:sz w:val="24"/>
          <w:szCs w:val="24"/>
        </w:rPr>
        <w:t>C</w:t>
      </w:r>
      <w:r w:rsidRPr="00710B88">
        <w:rPr>
          <w:rFonts w:ascii="Times New Roman" w:hAnsi="Times New Roman" w:cs="Times New Roman"/>
          <w:sz w:val="24"/>
          <w:szCs w:val="24"/>
        </w:rPr>
        <w:t>、</w:t>
      </w:r>
      <w:r w:rsidRPr="00710B88">
        <w:rPr>
          <w:rFonts w:ascii="Times New Roman" w:hAnsi="Times New Roman" w:cs="Times New Roman"/>
          <w:sz w:val="24"/>
          <w:szCs w:val="24"/>
        </w:rPr>
        <w:t>H</w:t>
      </w:r>
      <w:r w:rsidRPr="00710B88">
        <w:rPr>
          <w:rFonts w:ascii="Times New Roman" w:hAnsi="Times New Roman" w:cs="Times New Roman"/>
          <w:sz w:val="24"/>
          <w:szCs w:val="24"/>
        </w:rPr>
        <w:t>、</w:t>
      </w:r>
      <w:r w:rsidRPr="00710B88">
        <w:rPr>
          <w:rFonts w:ascii="Times New Roman" w:hAnsi="Times New Roman" w:cs="Times New Roman"/>
          <w:sz w:val="24"/>
          <w:szCs w:val="24"/>
        </w:rPr>
        <w:t>O</w:t>
      </w:r>
      <w:r w:rsidRPr="00710B88">
        <w:rPr>
          <w:rFonts w:ascii="Times New Roman" w:hAnsi="Times New Roman" w:cs="Times New Roman"/>
          <w:sz w:val="24"/>
          <w:szCs w:val="24"/>
        </w:rPr>
        <w:t>、</w:t>
      </w:r>
      <w:r w:rsidRPr="00710B88">
        <w:rPr>
          <w:rFonts w:ascii="Times New Roman" w:hAnsi="Times New Roman" w:cs="Times New Roman"/>
          <w:sz w:val="24"/>
          <w:szCs w:val="24"/>
        </w:rPr>
        <w:t>N refer to share of carbon, hydrogen, oxygen, nitrogen by element analysis.</w:t>
      </w:r>
    </w:p>
    <w:p w14:paraId="71F60E38" w14:textId="77777777" w:rsidR="00C42B9C" w:rsidRPr="00710B88" w:rsidRDefault="00C42B9C" w:rsidP="00C42B9C">
      <w:pPr>
        <w:pStyle w:val="af3"/>
        <w:keepNext/>
        <w:rPr>
          <w:rFonts w:ascii="Times New Roman" w:hAnsi="Times New Roman" w:cs="Times New Roman"/>
        </w:rPr>
      </w:pPr>
      <w:r w:rsidRPr="00710B88">
        <w:rPr>
          <w:rFonts w:ascii="Times New Roman" w:hAnsi="Times New Roman" w:cs="Times New Roman"/>
        </w:rPr>
        <w:t xml:space="preserve">Table </w:t>
      </w:r>
      <w:r w:rsidRPr="00710B88">
        <w:rPr>
          <w:rFonts w:ascii="Times New Roman" w:hAnsi="Times New Roman" w:cs="Times New Roman"/>
        </w:rPr>
        <w:fldChar w:fldCharType="begin"/>
      </w:r>
      <w:r w:rsidRPr="00710B88">
        <w:rPr>
          <w:rFonts w:ascii="Times New Roman" w:hAnsi="Times New Roman" w:cs="Times New Roman"/>
        </w:rPr>
        <w:instrText xml:space="preserve"> SEQ Table \* ARABIC </w:instrText>
      </w:r>
      <w:r w:rsidRPr="00710B88">
        <w:rPr>
          <w:rFonts w:ascii="Times New Roman" w:hAnsi="Times New Roman" w:cs="Times New Roman"/>
        </w:rPr>
        <w:fldChar w:fldCharType="separate"/>
      </w:r>
      <w:r>
        <w:rPr>
          <w:rFonts w:ascii="Times New Roman" w:hAnsi="Times New Roman" w:cs="Times New Roman"/>
          <w:noProof/>
        </w:rPr>
        <w:t>3</w:t>
      </w:r>
      <w:r w:rsidRPr="00710B88">
        <w:rPr>
          <w:rFonts w:ascii="Times New Roman" w:hAnsi="Times New Roman" w:cs="Times New Roman"/>
          <w:noProof/>
        </w:rPr>
        <w:fldChar w:fldCharType="end"/>
      </w:r>
      <w:r w:rsidRPr="00710B88">
        <w:rPr>
          <w:rFonts w:ascii="Times New Roman" w:hAnsi="Times New Roman" w:cs="Times New Roman"/>
        </w:rPr>
        <w:t xml:space="preserve"> The exergy destruction rate and exergy efﬁciency equations for plant components</w:t>
      </w:r>
    </w:p>
    <w:tbl>
      <w:tblPr>
        <w:tblStyle w:val="a4"/>
        <w:tblW w:w="88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686"/>
        <w:gridCol w:w="3827"/>
      </w:tblGrid>
      <w:tr w:rsidR="00C42B9C" w:rsidRPr="00710B88" w14:paraId="7DA01F9B" w14:textId="77777777" w:rsidTr="00AE33D9">
        <w:trPr>
          <w:jc w:val="center"/>
        </w:trPr>
        <w:tc>
          <w:tcPr>
            <w:tcW w:w="1384" w:type="dxa"/>
            <w:tcBorders>
              <w:top w:val="single" w:sz="4" w:space="0" w:color="auto"/>
              <w:bottom w:val="single" w:sz="4" w:space="0" w:color="auto"/>
            </w:tcBorders>
            <w:vAlign w:val="center"/>
          </w:tcPr>
          <w:p w14:paraId="078C5EFA" w14:textId="77777777" w:rsidR="00C42B9C" w:rsidRPr="00710B88" w:rsidRDefault="00C42B9C" w:rsidP="00AE33D9">
            <w:pPr>
              <w:jc w:val="center"/>
              <w:rPr>
                <w:rFonts w:ascii="Times New Roman" w:hAnsi="Times New Roman" w:cs="Times New Roman"/>
                <w:sz w:val="24"/>
                <w:szCs w:val="24"/>
              </w:rPr>
            </w:pPr>
          </w:p>
        </w:tc>
        <w:tc>
          <w:tcPr>
            <w:tcW w:w="3686" w:type="dxa"/>
            <w:tcBorders>
              <w:top w:val="single" w:sz="4" w:space="0" w:color="auto"/>
              <w:bottom w:val="single" w:sz="4" w:space="0" w:color="auto"/>
            </w:tcBorders>
            <w:vAlign w:val="center"/>
          </w:tcPr>
          <w:p w14:paraId="2F244E33"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destruction rate</w:t>
            </w:r>
          </w:p>
        </w:tc>
        <w:tc>
          <w:tcPr>
            <w:tcW w:w="3827" w:type="dxa"/>
            <w:tcBorders>
              <w:top w:val="single" w:sz="4" w:space="0" w:color="auto"/>
              <w:bottom w:val="single" w:sz="4" w:space="0" w:color="auto"/>
            </w:tcBorders>
            <w:vAlign w:val="center"/>
          </w:tcPr>
          <w:p w14:paraId="1ED8C8E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Exergy efficiency</w:t>
            </w:r>
          </w:p>
        </w:tc>
      </w:tr>
      <w:tr w:rsidR="00C42B9C" w:rsidRPr="00710B88" w14:paraId="18D3B259" w14:textId="77777777" w:rsidTr="00AE33D9">
        <w:trPr>
          <w:jc w:val="center"/>
        </w:trPr>
        <w:tc>
          <w:tcPr>
            <w:tcW w:w="1384" w:type="dxa"/>
            <w:tcBorders>
              <w:top w:val="single" w:sz="4" w:space="0" w:color="auto"/>
            </w:tcBorders>
            <w:vAlign w:val="center"/>
          </w:tcPr>
          <w:p w14:paraId="02E96769"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Boiler</w:t>
            </w:r>
          </w:p>
        </w:tc>
        <w:tc>
          <w:tcPr>
            <w:tcW w:w="3686" w:type="dxa"/>
            <w:tcBorders>
              <w:top w:val="single" w:sz="4" w:space="0" w:color="auto"/>
            </w:tcBorders>
            <w:vAlign w:val="center"/>
          </w:tcPr>
          <w:p w14:paraId="4F30E26A"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Boiler</m:t>
                    </m:r>
                  </m:sub>
                </m:sSub>
                <m:r>
                  <m:rPr>
                    <m:sty m:val="p"/>
                  </m:rPr>
                  <w:rPr>
                    <w:rFonts w:ascii="Cambria Math" w:hAnsi="Cambria Math" w:cs="Times New Roman"/>
                    <w:sz w:val="18"/>
                    <w:szCs w:val="18"/>
                  </w:rPr>
                  <m:t>=</m:t>
                </m:r>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tcBorders>
              <w:top w:val="single" w:sz="4" w:space="0" w:color="auto"/>
            </w:tcBorders>
            <w:vAlign w:val="center"/>
          </w:tcPr>
          <w:p w14:paraId="216AC9FD"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Boiler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eastAsia="微软雅黑" w:hAnsi="Cambria Math" w:cs="Times New Roman"/>
                                <w:sz w:val="18"/>
                                <w:szCs w:val="18"/>
                              </w:rPr>
                              <m:t>-</m:t>
                            </m:r>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r w:rsidR="00C42B9C" w:rsidRPr="00710B88" w14:paraId="5524E81E" w14:textId="77777777" w:rsidTr="00AE33D9">
        <w:trPr>
          <w:jc w:val="center"/>
        </w:trPr>
        <w:tc>
          <w:tcPr>
            <w:tcW w:w="1384" w:type="dxa"/>
            <w:vAlign w:val="center"/>
          </w:tcPr>
          <w:p w14:paraId="0C6DC61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Pumps</w:t>
            </w:r>
          </w:p>
        </w:tc>
        <w:tc>
          <w:tcPr>
            <w:tcW w:w="3686" w:type="dxa"/>
            <w:vAlign w:val="center"/>
          </w:tcPr>
          <w:p w14:paraId="6A553E50" w14:textId="77777777" w:rsidR="00C42B9C" w:rsidRPr="00551E38" w:rsidRDefault="00C42B9C" w:rsidP="00AE33D9">
            <w:pPr>
              <w:tabs>
                <w:tab w:val="left" w:pos="662"/>
              </w:tabs>
              <w:jc w:val="center"/>
              <w:rPr>
                <w:rFonts w:ascii="Times New Roman" w:hAnsi="Times New Roman" w:cs="Times New Roman"/>
                <w:sz w:val="18"/>
                <w:szCs w:val="18"/>
              </w:rPr>
            </w:pPr>
            <m:oMathPara>
              <m:oMath>
                <m:r>
                  <m:rPr>
                    <m:sty m:val="p"/>
                  </m:rPr>
                  <w:rPr>
                    <w:rFonts w:ascii="Cambria Math" w:hAnsi="Cambria Math" w:cs="Times New Roman"/>
                    <w:sz w:val="18"/>
                    <w:szCs w:val="18"/>
                  </w:rPr>
                  <w:br/>
                </m:r>
              </m:oMath>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oMath>
            </m:oMathPara>
          </w:p>
        </w:tc>
        <w:tc>
          <w:tcPr>
            <w:tcW w:w="3827" w:type="dxa"/>
            <w:vAlign w:val="center"/>
          </w:tcPr>
          <w:p w14:paraId="63447AB9"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eastAsia="宋体" w:hAnsi="Cambria Math" w:cs="Times New Roman"/>
                        <w:sz w:val="18"/>
                        <w:szCs w:val="18"/>
                      </w:rPr>
                      <m:t>Pump</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Pump</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pump</m:t>
                        </m:r>
                      </m:sub>
                    </m:sSub>
                  </m:den>
                </m:f>
              </m:oMath>
            </m:oMathPara>
          </w:p>
        </w:tc>
      </w:tr>
      <w:tr w:rsidR="00C42B9C" w:rsidRPr="00710B88" w14:paraId="52DD9F9F" w14:textId="77777777" w:rsidTr="00AE33D9">
        <w:trPr>
          <w:jc w:val="center"/>
        </w:trPr>
        <w:tc>
          <w:tcPr>
            <w:tcW w:w="1384" w:type="dxa"/>
            <w:vAlign w:val="center"/>
          </w:tcPr>
          <w:p w14:paraId="03E9A9BC"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Heaters</w:t>
            </w:r>
          </w:p>
        </w:tc>
        <w:tc>
          <w:tcPr>
            <w:tcW w:w="3686" w:type="dxa"/>
            <w:vAlign w:val="center"/>
          </w:tcPr>
          <w:p w14:paraId="362134D0"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oMath>
            </m:oMathPara>
          </w:p>
        </w:tc>
        <w:tc>
          <w:tcPr>
            <w:tcW w:w="3827" w:type="dxa"/>
            <w:vAlign w:val="center"/>
          </w:tcPr>
          <w:p w14:paraId="32F3ED26"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Heaters</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Heaters</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den>
                </m:f>
              </m:oMath>
            </m:oMathPara>
          </w:p>
        </w:tc>
      </w:tr>
      <w:tr w:rsidR="00C42B9C" w:rsidRPr="00710B88" w14:paraId="178DBEAF" w14:textId="77777777" w:rsidTr="00AE33D9">
        <w:trPr>
          <w:jc w:val="center"/>
        </w:trPr>
        <w:tc>
          <w:tcPr>
            <w:tcW w:w="1384" w:type="dxa"/>
            <w:vAlign w:val="center"/>
          </w:tcPr>
          <w:p w14:paraId="1B418848"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Turbine</w:t>
            </w:r>
          </w:p>
        </w:tc>
        <w:tc>
          <w:tcPr>
            <w:tcW w:w="3686" w:type="dxa"/>
            <w:vAlign w:val="center"/>
          </w:tcPr>
          <w:p w14:paraId="3C15ECC0"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el</m:t>
                    </m:r>
                  </m:sub>
                </m:sSub>
              </m:oMath>
            </m:oMathPara>
          </w:p>
        </w:tc>
        <w:tc>
          <w:tcPr>
            <w:tcW w:w="3827" w:type="dxa"/>
            <w:vAlign w:val="center"/>
          </w:tcPr>
          <w:p w14:paraId="30285D3D"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Turbine</m:t>
                    </m:r>
                  </m:sub>
                </m:sSub>
                <m:r>
                  <m:rPr>
                    <m:sty m:val="p"/>
                  </m:rPr>
                  <w:rPr>
                    <w:rFonts w:ascii="Cambria Math" w:hAnsi="Cambria Math" w:cs="Times New Roman"/>
                    <w:sz w:val="18"/>
                    <w:szCs w:val="18"/>
                  </w:rPr>
                  <m:t>=1-</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Turbine</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den>
                </m:f>
              </m:oMath>
            </m:oMathPara>
          </w:p>
        </w:tc>
      </w:tr>
      <w:tr w:rsidR="00C42B9C" w:rsidRPr="00710B88" w14:paraId="666763BD" w14:textId="77777777" w:rsidTr="00AE33D9">
        <w:trPr>
          <w:jc w:val="center"/>
        </w:trPr>
        <w:tc>
          <w:tcPr>
            <w:tcW w:w="1384" w:type="dxa"/>
            <w:vAlign w:val="center"/>
          </w:tcPr>
          <w:p w14:paraId="33D90B07"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Condenser</w:t>
            </w:r>
          </w:p>
        </w:tc>
        <w:tc>
          <w:tcPr>
            <w:tcW w:w="3686" w:type="dxa"/>
            <w:vAlign w:val="center"/>
          </w:tcPr>
          <w:p w14:paraId="2888E203"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w:rPr>
                        <w:rFonts w:ascii="Cambria Math" w:hAnsi="Cambria Math" w:cs="Times New Roman"/>
                        <w:sz w:val="18"/>
                        <w:szCs w:val="18"/>
                      </w:rPr>
                      <m:t>Condenser</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oMath>
            </m:oMathPara>
          </w:p>
        </w:tc>
        <w:tc>
          <w:tcPr>
            <w:tcW w:w="3827" w:type="dxa"/>
            <w:vAlign w:val="center"/>
          </w:tcPr>
          <w:p w14:paraId="26535818" w14:textId="77777777" w:rsidR="00C42B9C" w:rsidRPr="00551E38" w:rsidRDefault="008C7099" w:rsidP="00AE33D9">
            <w:pPr>
              <w:jc w:val="center"/>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w:rPr>
                      <w:rFonts w:ascii="Cambria Math" w:hAnsi="Cambria Math" w:cs="Times New Roman"/>
                      <w:sz w:val="18"/>
                      <w:szCs w:val="18"/>
                    </w:rPr>
                    <m:t>Condenser</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out</m:t>
                      </m:r>
                    </m:sub>
                  </m:sSub>
                </m:num>
                <m:den>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e>
                    <m:sub>
                      <m:r>
                        <w:rPr>
                          <w:rFonts w:ascii="Cambria Math" w:hAnsi="Cambria Math" w:cs="Times New Roman"/>
                          <w:sz w:val="18"/>
                          <w:szCs w:val="18"/>
                        </w:rPr>
                        <m:t>in</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p"/>
                        </m:rPr>
                        <w:rPr>
                          <w:rFonts w:ascii="Cambria Math" w:hAnsi="Cambria Math" w:cs="Times New Roman"/>
                          <w:sz w:val="18"/>
                          <w:szCs w:val="18"/>
                        </w:rPr>
                        <m:t>W</m:t>
                      </m:r>
                    </m:e>
                    <m:sub>
                      <m:r>
                        <w:rPr>
                          <w:rFonts w:ascii="Cambria Math" w:hAnsi="Cambria Math" w:cs="Times New Roman"/>
                          <w:sz w:val="18"/>
                          <w:szCs w:val="18"/>
                        </w:rPr>
                        <m:t>P</m:t>
                      </m:r>
                    </m:sub>
                  </m:sSub>
                </m:den>
              </m:f>
            </m:oMath>
            <w:r w:rsidR="00C42B9C" w:rsidRPr="00551E38">
              <w:rPr>
                <w:rFonts w:ascii="Times New Roman" w:hAnsi="Times New Roman" w:cs="Times New Roman"/>
                <w:sz w:val="18"/>
                <w:szCs w:val="18"/>
              </w:rPr>
              <w:t>??</w:t>
            </w:r>
          </w:p>
        </w:tc>
      </w:tr>
      <w:tr w:rsidR="00C42B9C" w:rsidRPr="00710B88" w14:paraId="7CD547DD" w14:textId="77777777" w:rsidTr="00AE33D9">
        <w:trPr>
          <w:jc w:val="center"/>
        </w:trPr>
        <w:tc>
          <w:tcPr>
            <w:tcW w:w="1384" w:type="dxa"/>
            <w:tcBorders>
              <w:bottom w:val="single" w:sz="4" w:space="0" w:color="auto"/>
            </w:tcBorders>
            <w:vAlign w:val="center"/>
          </w:tcPr>
          <w:p w14:paraId="276A2D64" w14:textId="77777777" w:rsidR="00C42B9C" w:rsidRPr="00551E38" w:rsidRDefault="00C42B9C" w:rsidP="00AE33D9">
            <w:pPr>
              <w:jc w:val="center"/>
              <w:rPr>
                <w:rFonts w:ascii="Times New Roman" w:hAnsi="Times New Roman" w:cs="Times New Roman"/>
                <w:sz w:val="18"/>
                <w:szCs w:val="18"/>
              </w:rPr>
            </w:pPr>
            <w:r w:rsidRPr="00551E38">
              <w:rPr>
                <w:rFonts w:ascii="Times New Roman" w:hAnsi="Times New Roman" w:cs="Times New Roman"/>
                <w:sz w:val="18"/>
                <w:szCs w:val="18"/>
              </w:rPr>
              <w:t>Cycle</w:t>
            </w:r>
          </w:p>
        </w:tc>
        <w:tc>
          <w:tcPr>
            <w:tcW w:w="3686" w:type="dxa"/>
            <w:tcBorders>
              <w:bottom w:val="single" w:sz="4" w:space="0" w:color="auto"/>
            </w:tcBorders>
            <w:vAlign w:val="center"/>
          </w:tcPr>
          <w:p w14:paraId="2F5C261A"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nary>
                  <m:naryPr>
                    <m:chr m:val="∑"/>
                    <m:limLoc m:val="subSup"/>
                    <m:supHide m:val="1"/>
                    <m:ctrlPr>
                      <w:rPr>
                        <w:rFonts w:ascii="Cambria Math" w:hAnsi="Cambria Math" w:cs="Times New Roman"/>
                        <w:sz w:val="18"/>
                        <w:szCs w:val="18"/>
                      </w:rPr>
                    </m:ctrlPr>
                  </m:naryPr>
                  <m:sub>
                    <m:r>
                      <w:rPr>
                        <w:rFonts w:ascii="Cambria Math" w:hAnsi="Cambria Math" w:cs="Times New Roman"/>
                        <w:sz w:val="18"/>
                        <w:szCs w:val="18"/>
                      </w:rPr>
                      <m:t>all</m:t>
                    </m:r>
                  </m:sub>
                  <m:sup/>
                  <m:e>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I</m:t>
                            </m:r>
                          </m:e>
                        </m:acc>
                      </m:e>
                      <m:sub>
                        <m:r>
                          <m:rPr>
                            <m:sty m:val="p"/>
                          </m:rPr>
                          <w:rPr>
                            <w:rFonts w:ascii="Cambria Math" w:hAnsi="Cambria Math" w:cs="Times New Roman"/>
                            <w:sz w:val="18"/>
                            <w:szCs w:val="18"/>
                          </w:rPr>
                          <m:t>i</m:t>
                        </m:r>
                      </m:sub>
                    </m:sSub>
                  </m:e>
                </m:nary>
              </m:oMath>
            </m:oMathPara>
          </w:p>
        </w:tc>
        <w:tc>
          <w:tcPr>
            <w:tcW w:w="3827" w:type="dxa"/>
            <w:tcBorders>
              <w:bottom w:val="single" w:sz="4" w:space="0" w:color="auto"/>
            </w:tcBorders>
            <w:vAlign w:val="center"/>
          </w:tcPr>
          <w:p w14:paraId="7D2E85F0" w14:textId="77777777" w:rsidR="00C42B9C" w:rsidRPr="00551E38" w:rsidRDefault="008C7099" w:rsidP="00AE33D9">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η</m:t>
                    </m:r>
                  </m:e>
                  <m:sub>
                    <m:r>
                      <w:rPr>
                        <w:rFonts w:ascii="Cambria Math" w:eastAsia="宋体" w:hAnsi="Cambria Math" w:cs="宋体" w:hint="eastAsia"/>
                        <w:sz w:val="18"/>
                        <w:szCs w:val="18"/>
                      </w:rPr>
                      <m:t>Ⅱ</m:t>
                    </m:r>
                    <m:r>
                      <w:rPr>
                        <w:rFonts w:ascii="Cambria Math" w:eastAsia="宋体" w:hAnsi="Cambria Math" w:cs="Times New Roman"/>
                        <w:sz w:val="18"/>
                        <w:szCs w:val="18"/>
                      </w:rPr>
                      <m:t>，</m:t>
                    </m:r>
                    <m:r>
                      <m:rPr>
                        <m:sty m:val="p"/>
                      </m:rPr>
                      <w:rPr>
                        <w:rFonts w:ascii="Cambria Math" w:hAnsi="Cambria Math" w:cs="Times New Roman"/>
                        <w:sz w:val="18"/>
                        <w:szCs w:val="18"/>
                      </w:rPr>
                      <m:t>Cycle</m:t>
                    </m:r>
                  </m:sub>
                </m:sSub>
                <m:r>
                  <m:rPr>
                    <m:sty m:val="p"/>
                  </m:rPr>
                  <w:rPr>
                    <w:rFonts w:ascii="Cambria Math" w:hAnsi="Cambria Math" w:cs="Times New Roman"/>
                    <w:sz w:val="18"/>
                    <w:szCs w:val="18"/>
                  </w:rPr>
                  <m:t>=</m:t>
                </m:r>
                <m:f>
                  <m:fPr>
                    <m:ctrlPr>
                      <w:rPr>
                        <w:rFonts w:ascii="Cambria Math" w:hAnsi="Cambria Math" w:cs="Times New Roman"/>
                        <w:sz w:val="18"/>
                        <w:szCs w:val="18"/>
                      </w:rPr>
                    </m:ctrlPr>
                  </m:fPr>
                  <m:num>
                    <m:sSub>
                      <m:sSubPr>
                        <m:ctrlPr>
                          <w:rPr>
                            <w:rFonts w:ascii="Cambria Math" w:hAnsi="Cambria Math" w:cs="Times New Roman"/>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W</m:t>
                            </m:r>
                            <m:ctrlPr>
                              <w:rPr>
                                <w:rFonts w:ascii="Cambria Math" w:hAnsi="Cambria Math" w:cs="Times New Roman"/>
                                <w:sz w:val="18"/>
                                <w:szCs w:val="18"/>
                              </w:rPr>
                            </m:ctrlPr>
                          </m:e>
                        </m:acc>
                      </m:e>
                      <m:sub>
                        <m:r>
                          <w:rPr>
                            <w:rFonts w:ascii="Cambria Math" w:hAnsi="Cambria Math" w:cs="Times New Roman"/>
                            <w:sz w:val="18"/>
                            <w:szCs w:val="18"/>
                          </w:rPr>
                          <m:t>net,out</m:t>
                        </m:r>
                      </m:sub>
                    </m:sSub>
                  </m:num>
                  <m:den>
                    <m:sSub>
                      <m:sSubPr>
                        <m:ctrlPr>
                          <w:rPr>
                            <w:rFonts w:ascii="Cambria Math" w:hAnsi="Cambria Math" w:cs="Times New Roman"/>
                            <w:i/>
                            <w:sz w:val="18"/>
                            <w:szCs w:val="18"/>
                          </w:rPr>
                        </m:ctrlPr>
                      </m:sSubPr>
                      <m:e>
                        <m:acc>
                          <m:accPr>
                            <m:chr m:val="̇"/>
                            <m:ctrlPr>
                              <w:rPr>
                                <w:rFonts w:ascii="Cambria Math" w:hAnsi="Cambria Math" w:cs="Times New Roman"/>
                                <w:i/>
                                <w:sz w:val="18"/>
                                <w:szCs w:val="18"/>
                              </w:rPr>
                            </m:ctrlPr>
                          </m:accPr>
                          <m:e>
                            <m:r>
                              <w:rPr>
                                <w:rFonts w:ascii="Cambria Math" w:hAnsi="Cambria Math" w:cs="Times New Roman"/>
                                <w:sz w:val="18"/>
                                <w:szCs w:val="18"/>
                              </w:rPr>
                              <m:t>E</m:t>
                            </m:r>
                            <m:ctrlPr>
                              <w:rPr>
                                <w:rFonts w:ascii="Cambria Math" w:hAnsi="Cambria Math" w:cs="Times New Roman"/>
                                <w:sz w:val="18"/>
                                <w:szCs w:val="18"/>
                              </w:rPr>
                            </m:ctrlPr>
                          </m:e>
                        </m:acc>
                        <m:ctrlPr>
                          <w:rPr>
                            <w:rFonts w:ascii="Cambria Math" w:hAnsi="Cambria Math" w:cs="Times New Roman"/>
                            <w:sz w:val="18"/>
                            <w:szCs w:val="18"/>
                          </w:rPr>
                        </m:ctrlPr>
                      </m:e>
                      <m:sub>
                        <m:r>
                          <w:rPr>
                            <w:rFonts w:ascii="Cambria Math" w:hAnsi="Cambria Math" w:cs="Times New Roman"/>
                            <w:sz w:val="18"/>
                            <w:szCs w:val="18"/>
                          </w:rPr>
                          <m:t>fuel</m:t>
                        </m:r>
                      </m:sub>
                    </m:sSub>
                  </m:den>
                </m:f>
              </m:oMath>
            </m:oMathPara>
          </w:p>
        </w:tc>
      </w:tr>
    </w:tbl>
    <w:p w14:paraId="66A3C500" w14:textId="05E630FB" w:rsidR="00723F65" w:rsidRPr="00C42B9C" w:rsidRDefault="00C42B9C" w:rsidP="00C42B9C">
      <w:pPr>
        <w:rPr>
          <w:rFonts w:ascii="Times New Roman" w:hAnsi="Times New Roman" w:cs="Times New Roman"/>
          <w:b/>
          <w:color w:val="FF0000"/>
          <w:sz w:val="24"/>
          <w:szCs w:val="24"/>
        </w:rPr>
      </w:pPr>
      <w:r>
        <w:rPr>
          <w:rFonts w:ascii="Times New Roman" w:hAnsi="Times New Roman" w:cs="Times New Roman" w:hint="eastAsia"/>
          <w:sz w:val="24"/>
          <w:szCs w:val="24"/>
        </w:rPr>
        <w:t>3.3</w:t>
      </w:r>
      <w:r w:rsidR="0012098B">
        <w:rPr>
          <w:rFonts w:ascii="Times New Roman" w:hAnsi="Times New Roman" w:cs="Times New Roman"/>
          <w:sz w:val="24"/>
          <w:szCs w:val="24"/>
        </w:rPr>
        <w:t xml:space="preserve"> </w:t>
      </w:r>
      <w:r w:rsidR="0012098B">
        <w:rPr>
          <w:rFonts w:ascii="Times New Roman" w:hAnsi="Times New Roman" w:cs="Times New Roman" w:hint="eastAsia"/>
          <w:sz w:val="24"/>
          <w:szCs w:val="24"/>
        </w:rPr>
        <w:t>优化系统建模与热力学分析</w:t>
      </w:r>
    </w:p>
    <w:p w14:paraId="33C989A3" w14:textId="7560A8CF" w:rsidR="00443662" w:rsidRPr="00710B88" w:rsidRDefault="009138FB"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Based on the analysis of the reference system, the temperature difference of the heat exchangers is very high and exergy efficiency is rather low.</w:t>
      </w:r>
      <w:r w:rsidR="00EC0FC6" w:rsidRPr="00710B88">
        <w:rPr>
          <w:rFonts w:ascii="Times New Roman" w:hAnsi="Times New Roman" w:cs="Times New Roman"/>
          <w:sz w:val="24"/>
          <w:szCs w:val="24"/>
        </w:rPr>
        <w:t xml:space="preserve"> </w:t>
      </w:r>
      <w:r w:rsidR="00710B88">
        <w:rPr>
          <w:rFonts w:ascii="Times New Roman" w:hAnsi="Times New Roman" w:cs="Times New Roman"/>
          <w:sz w:val="24"/>
          <w:szCs w:val="24"/>
        </w:rPr>
        <w:t>U</w:t>
      </w:r>
      <w:r w:rsidR="00EC0FC6" w:rsidRPr="00710B88">
        <w:rPr>
          <w:rFonts w:ascii="Times New Roman" w:hAnsi="Times New Roman" w:cs="Times New Roman"/>
          <w:sz w:val="24"/>
          <w:szCs w:val="24"/>
        </w:rPr>
        <w:t>sing</w:t>
      </w:r>
      <w:r w:rsidRPr="00710B88">
        <w:rPr>
          <w:rFonts w:ascii="Times New Roman" w:hAnsi="Times New Roman" w:cs="Times New Roman"/>
          <w:sz w:val="24"/>
          <w:szCs w:val="24"/>
        </w:rPr>
        <w:t xml:space="preserve"> </w:t>
      </w:r>
      <w:r w:rsidR="00EC0FC6" w:rsidRPr="00710B88">
        <w:rPr>
          <w:rFonts w:ascii="Times New Roman" w:hAnsi="Times New Roman" w:cs="Times New Roman"/>
          <w:sz w:val="24"/>
          <w:szCs w:val="24"/>
        </w:rPr>
        <w:t xml:space="preserve">turbine extractions to heat </w:t>
      </w:r>
      <w:r w:rsidRPr="00710B88">
        <w:rPr>
          <w:rFonts w:ascii="Times New Roman" w:hAnsi="Times New Roman" w:cs="Times New Roman"/>
          <w:sz w:val="24"/>
          <w:szCs w:val="24"/>
        </w:rPr>
        <w:t>air</w:t>
      </w:r>
      <w:r w:rsidR="00EC0FC6" w:rsidRPr="00710B88">
        <w:rPr>
          <w:rFonts w:ascii="Times New Roman" w:hAnsi="Times New Roman" w:cs="Times New Roman"/>
          <w:sz w:val="24"/>
          <w:szCs w:val="24"/>
        </w:rPr>
        <w:t xml:space="preserve"> </w:t>
      </w:r>
      <w:r w:rsidRPr="00710B88">
        <w:rPr>
          <w:rFonts w:ascii="Times New Roman" w:hAnsi="Times New Roman" w:cs="Times New Roman"/>
          <w:sz w:val="24"/>
          <w:szCs w:val="24"/>
        </w:rPr>
        <w:t>can realize the</w:t>
      </w:r>
      <w:r w:rsidR="00EC0FC6" w:rsidRPr="00710B88">
        <w:rPr>
          <w:rFonts w:ascii="Times New Roman" w:hAnsi="Times New Roman" w:cs="Times New Roman"/>
          <w:sz w:val="24"/>
          <w:szCs w:val="24"/>
        </w:rPr>
        <w:t xml:space="preserve"> reduce the heat transfer temperature difference </w:t>
      </w:r>
      <w:r w:rsidRPr="00710B88">
        <w:rPr>
          <w:rFonts w:ascii="Times New Roman" w:hAnsi="Times New Roman" w:cs="Times New Roman"/>
          <w:sz w:val="24"/>
          <w:szCs w:val="24"/>
        </w:rPr>
        <w:t xml:space="preserve">and improve efficiency. The economizer </w:t>
      </w:r>
      <w:r w:rsidR="00EC0FC6" w:rsidRPr="00710B88">
        <w:rPr>
          <w:rFonts w:ascii="Times New Roman" w:hAnsi="Times New Roman" w:cs="Times New Roman"/>
          <w:sz w:val="24"/>
          <w:szCs w:val="24"/>
        </w:rPr>
        <w:t xml:space="preserve">outlet </w:t>
      </w:r>
      <w:r w:rsidRPr="00710B88">
        <w:rPr>
          <w:rFonts w:ascii="Times New Roman" w:hAnsi="Times New Roman" w:cs="Times New Roman"/>
          <w:sz w:val="24"/>
          <w:szCs w:val="24"/>
        </w:rPr>
        <w:t xml:space="preserve">flue gas </w:t>
      </w:r>
      <w:r w:rsidR="00EC0FC6" w:rsidRPr="00710B88">
        <w:rPr>
          <w:rFonts w:ascii="Times New Roman" w:hAnsi="Times New Roman" w:cs="Times New Roman"/>
          <w:sz w:val="24"/>
          <w:szCs w:val="24"/>
        </w:rPr>
        <w:t>is used to heat</w:t>
      </w:r>
      <w:r w:rsidRPr="00710B88">
        <w:rPr>
          <w:rFonts w:ascii="Times New Roman" w:hAnsi="Times New Roman" w:cs="Times New Roman"/>
          <w:sz w:val="24"/>
          <w:szCs w:val="24"/>
        </w:rPr>
        <w:t xml:space="preserve"> low-temperature economizer can also reduce the loss of </w:t>
      </w:r>
      <w:r w:rsidR="00EC0FC6" w:rsidRPr="00710B88">
        <w:rPr>
          <w:rFonts w:ascii="Times New Roman" w:hAnsi="Times New Roman" w:cs="Times New Roman"/>
          <w:sz w:val="24"/>
          <w:szCs w:val="24"/>
        </w:rPr>
        <w:t>regenerative</w:t>
      </w:r>
      <w:r w:rsidRPr="00710B88">
        <w:rPr>
          <w:rFonts w:ascii="Times New Roman" w:hAnsi="Times New Roman" w:cs="Times New Roman"/>
          <w:sz w:val="24"/>
          <w:szCs w:val="24"/>
        </w:rPr>
        <w:t xml:space="preserve"> system</w:t>
      </w:r>
      <w:r w:rsidR="00EC0FC6" w:rsidRPr="00710B88">
        <w:rPr>
          <w:rFonts w:ascii="Times New Roman" w:hAnsi="Times New Roman" w:cs="Times New Roman"/>
          <w:sz w:val="24"/>
          <w:szCs w:val="24"/>
        </w:rPr>
        <w:t>.</w:t>
      </w:r>
    </w:p>
    <w:p w14:paraId="1A4102DE" w14:textId="5A82853D" w:rsidR="00C72898" w:rsidRPr="00710B88" w:rsidRDefault="00196C86" w:rsidP="00344DAA">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In order to complete the heat balance calculation of the thermodynamic system, the key parameters in the optimization system need to be set.</w:t>
      </w:r>
    </w:p>
    <w:p w14:paraId="3CFFA600" w14:textId="633EACEE" w:rsidR="008D63ED" w:rsidRPr="00710B88" w:rsidRDefault="00DB091B" w:rsidP="00C42B9C">
      <w:pPr>
        <w:ind w:firstLineChars="200" w:firstLine="480"/>
        <w:rPr>
          <w:rFonts w:ascii="Times New Roman" w:hAnsi="Times New Roman" w:cs="Times New Roman"/>
        </w:rPr>
      </w:pPr>
      <w:r w:rsidRPr="00710B88">
        <w:rPr>
          <w:rFonts w:ascii="Times New Roman" w:hAnsi="Times New Roman" w:cs="Times New Roman"/>
          <w:sz w:val="24"/>
          <w:szCs w:val="24"/>
        </w:rPr>
        <w:t>The optimization system’s parameters are based on reference system, so the main parameters must be the same. The main parameters settled are including: superheat steam’s mass flow, pressure and temperature; First</w:t>
      </w:r>
      <w:r w:rsidR="007447E1" w:rsidRPr="00710B88">
        <w:rPr>
          <w:rFonts w:ascii="Times New Roman" w:hAnsi="Times New Roman" w:cs="Times New Roman"/>
          <w:sz w:val="24"/>
          <w:szCs w:val="24"/>
        </w:rPr>
        <w:t>/ second</w:t>
      </w:r>
      <w:r w:rsidRPr="00710B88">
        <w:rPr>
          <w:rFonts w:ascii="Times New Roman" w:hAnsi="Times New Roman" w:cs="Times New Roman"/>
          <w:sz w:val="24"/>
          <w:szCs w:val="24"/>
        </w:rPr>
        <w:t xml:space="preserve"> reheater’s inlet and outlet </w:t>
      </w:r>
      <w:r w:rsidRPr="00710B88">
        <w:rPr>
          <w:rFonts w:ascii="Times New Roman" w:hAnsi="Times New Roman" w:cs="Times New Roman"/>
          <w:sz w:val="24"/>
          <w:szCs w:val="24"/>
        </w:rPr>
        <w:lastRenderedPageBreak/>
        <w:t>pressure</w:t>
      </w:r>
      <w:r w:rsidR="007447E1" w:rsidRPr="00710B88">
        <w:rPr>
          <w:rFonts w:ascii="Times New Roman" w:hAnsi="Times New Roman" w:cs="Times New Roman"/>
          <w:sz w:val="24"/>
          <w:szCs w:val="24"/>
        </w:rPr>
        <w:t xml:space="preserve"> and temperature; </w:t>
      </w:r>
      <w:r w:rsidRPr="00710B88">
        <w:rPr>
          <w:rFonts w:ascii="Times New Roman" w:hAnsi="Times New Roman" w:cs="Times New Roman"/>
          <w:sz w:val="24"/>
          <w:szCs w:val="24"/>
        </w:rPr>
        <w:t xml:space="preserve">Turbine Exhaust’s pressure and temperature; turbine </w:t>
      </w:r>
      <w:r w:rsidR="007447E1" w:rsidRPr="00710B88">
        <w:rPr>
          <w:rFonts w:ascii="Times New Roman" w:hAnsi="Times New Roman" w:cs="Times New Roman"/>
          <w:sz w:val="24"/>
          <w:szCs w:val="24"/>
        </w:rPr>
        <w:t>extraction’s</w:t>
      </w:r>
      <w:r w:rsidRPr="00710B88">
        <w:rPr>
          <w:rFonts w:ascii="Times New Roman" w:hAnsi="Times New Roman" w:cs="Times New Roman"/>
          <w:sz w:val="24"/>
          <w:szCs w:val="24"/>
        </w:rPr>
        <w:t xml:space="preserve"> </w:t>
      </w:r>
      <w:r w:rsidR="007447E1" w:rsidRPr="00710B88">
        <w:rPr>
          <w:rFonts w:ascii="Times New Roman" w:hAnsi="Times New Roman" w:cs="Times New Roman"/>
          <w:sz w:val="24"/>
          <w:szCs w:val="24"/>
        </w:rPr>
        <w:t xml:space="preserve">pressure and temperature/ specific enthalpy </w:t>
      </w:r>
      <w:r w:rsidR="007447E1" w:rsidRPr="00710B88">
        <w:rPr>
          <w:rFonts w:ascii="Times New Roman" w:hAnsi="Times New Roman" w:cs="Times New Roman"/>
          <w:color w:val="000000"/>
          <w:sz w:val="20"/>
          <w:szCs w:val="20"/>
          <w:shd w:val="clear" w:color="auto" w:fill="FFFFFF"/>
        </w:rPr>
        <w:t>etc</w:t>
      </w:r>
      <w:r w:rsidR="007447E1" w:rsidRPr="00710B88">
        <w:rPr>
          <w:rFonts w:ascii="Times New Roman" w:hAnsi="Times New Roman" w:cs="Times New Roman"/>
          <w:sz w:val="24"/>
          <w:szCs w:val="24"/>
        </w:rPr>
        <w:t xml:space="preserve">. The main parameters settled under THA situation can be found in </w:t>
      </w:r>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_Ref500082840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7447E1" w:rsidRPr="00710B88">
        <w:rPr>
          <w:rFonts w:ascii="Times New Roman" w:hAnsi="Times New Roman" w:cs="Times New Roman"/>
          <w:sz w:val="24"/>
          <w:szCs w:val="24"/>
        </w:rPr>
        <w:fldChar w:fldCharType="end"/>
      </w:r>
      <w:r w:rsidR="007447E1" w:rsidRPr="00710B88">
        <w:rPr>
          <w:rFonts w:ascii="Times New Roman" w:hAnsi="Times New Roman" w:cs="Times New Roman"/>
          <w:sz w:val="24"/>
          <w:szCs w:val="24"/>
        </w:rPr>
        <w:t xml:space="preserve"> and </w:t>
      </w:r>
      <w:commentRangeStart w:id="40"/>
      <w:r w:rsidR="007447E1" w:rsidRPr="00710B88">
        <w:rPr>
          <w:rFonts w:ascii="Times New Roman" w:hAnsi="Times New Roman" w:cs="Times New Roman"/>
          <w:sz w:val="24"/>
          <w:szCs w:val="24"/>
        </w:rPr>
        <w:fldChar w:fldCharType="begin"/>
      </w:r>
      <w:r w:rsidR="007447E1" w:rsidRPr="00710B88">
        <w:rPr>
          <w:rFonts w:ascii="Times New Roman" w:hAnsi="Times New Roman" w:cs="Times New Roman"/>
          <w:sz w:val="24"/>
          <w:szCs w:val="24"/>
        </w:rPr>
        <w:instrText xml:space="preserve"> REF _Ref501389391 \h </w:instrText>
      </w:r>
      <w:r w:rsidR="00710B88">
        <w:rPr>
          <w:rFonts w:ascii="Times New Roman" w:hAnsi="Times New Roman" w:cs="Times New Roman"/>
          <w:sz w:val="24"/>
          <w:szCs w:val="24"/>
        </w:rPr>
        <w:instrText xml:space="preserve"> \* MERGEFORMAT </w:instrText>
      </w:r>
      <w:r w:rsidR="007447E1" w:rsidRPr="00710B88">
        <w:rPr>
          <w:rFonts w:ascii="Times New Roman" w:hAnsi="Times New Roman" w:cs="Times New Roman"/>
          <w:sz w:val="24"/>
          <w:szCs w:val="24"/>
        </w:rPr>
      </w:r>
      <w:r w:rsidR="007447E1" w:rsidRPr="00710B88">
        <w:rPr>
          <w:rFonts w:ascii="Times New Roman" w:hAnsi="Times New Roman" w:cs="Times New Roman"/>
          <w:sz w:val="24"/>
          <w:szCs w:val="24"/>
        </w:rPr>
        <w:fldChar w:fldCharType="separate"/>
      </w:r>
      <w:r w:rsidR="00817E72" w:rsidRPr="00710B88">
        <w:rPr>
          <w:rFonts w:ascii="Times New Roman" w:hAnsi="Times New Roman" w:cs="Times New Roman"/>
          <w:szCs w:val="21"/>
        </w:rPr>
        <w:t xml:space="preserve">Table </w:t>
      </w:r>
      <w:r w:rsidR="00817E72">
        <w:rPr>
          <w:rFonts w:ascii="Times New Roman" w:hAnsi="Times New Roman" w:cs="Times New Roman"/>
          <w:noProof/>
          <w:szCs w:val="21"/>
        </w:rPr>
        <w:t>4</w:t>
      </w:r>
      <w:r w:rsidR="007447E1" w:rsidRPr="00710B88">
        <w:rPr>
          <w:rFonts w:ascii="Times New Roman" w:hAnsi="Times New Roman" w:cs="Times New Roman"/>
          <w:sz w:val="24"/>
          <w:szCs w:val="24"/>
        </w:rPr>
        <w:fldChar w:fldCharType="end"/>
      </w:r>
      <w:commentRangeEnd w:id="40"/>
      <w:r w:rsidR="00C84C97">
        <w:rPr>
          <w:rStyle w:val="ae"/>
        </w:rPr>
        <w:commentReference w:id="40"/>
      </w:r>
      <w:r w:rsidR="007447E1" w:rsidRPr="00710B88">
        <w:rPr>
          <w:rFonts w:ascii="Times New Roman" w:hAnsi="Times New Roman" w:cs="Times New Roman"/>
          <w:sz w:val="24"/>
          <w:szCs w:val="24"/>
        </w:rPr>
        <w:t>.</w:t>
      </w:r>
      <w:r w:rsidR="00C72898" w:rsidRPr="00710B88">
        <w:rPr>
          <w:rStyle w:val="ae"/>
          <w:rFonts w:ascii="Times New Roman" w:hAnsi="Times New Roman" w:cs="Times New Roman"/>
        </w:rPr>
        <w:commentReference w:id="41"/>
      </w:r>
    </w:p>
    <w:p w14:paraId="38456F0D" w14:textId="4C242C47" w:rsidR="007F2AD4" w:rsidRPr="00710B88" w:rsidRDefault="00E751C5" w:rsidP="00ED69AA">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T</w:t>
      </w:r>
      <w:r w:rsidR="009D1CE5" w:rsidRPr="00710B88">
        <w:rPr>
          <w:rFonts w:ascii="Times New Roman" w:hAnsi="Times New Roman" w:cs="Times New Roman"/>
          <w:sz w:val="24"/>
          <w:szCs w:val="24"/>
        </w:rPr>
        <w:t xml:space="preserve">he results </w:t>
      </w:r>
      <w:r w:rsidR="00922500" w:rsidRPr="00710B88">
        <w:rPr>
          <w:rFonts w:ascii="Times New Roman" w:hAnsi="Times New Roman" w:cs="Times New Roman"/>
          <w:sz w:val="24"/>
          <w:szCs w:val="24"/>
        </w:rPr>
        <w:t xml:space="preserve">of </w:t>
      </w:r>
      <w:r w:rsidR="007F2AD4" w:rsidRPr="00710B88">
        <w:rPr>
          <w:rFonts w:ascii="Times New Roman" w:hAnsi="Times New Roman" w:cs="Times New Roman"/>
          <w:sz w:val="24"/>
          <w:szCs w:val="24"/>
        </w:rPr>
        <w:t xml:space="preserve">exergy analysis </w:t>
      </w:r>
      <w:r w:rsidR="00922500" w:rsidRPr="00710B88">
        <w:rPr>
          <w:rFonts w:ascii="Times New Roman" w:hAnsi="Times New Roman" w:cs="Times New Roman"/>
          <w:sz w:val="24"/>
          <w:szCs w:val="24"/>
        </w:rPr>
        <w:t xml:space="preserve">of the optimization system </w:t>
      </w:r>
      <w:r w:rsidR="009F39B3" w:rsidRPr="00710B88">
        <w:rPr>
          <w:rFonts w:ascii="Times New Roman" w:hAnsi="Times New Roman" w:cs="Times New Roman"/>
          <w:sz w:val="24"/>
          <w:szCs w:val="24"/>
        </w:rPr>
        <w:t>are</w:t>
      </w:r>
      <w:r w:rsidR="007F2AD4" w:rsidRPr="00710B88">
        <w:rPr>
          <w:rFonts w:ascii="Times New Roman" w:hAnsi="Times New Roman" w:cs="Times New Roman"/>
          <w:sz w:val="24"/>
          <w:szCs w:val="24"/>
        </w:rPr>
        <w:t xml:space="preserve"> presented in</w:t>
      </w:r>
      <w:r w:rsidR="00ED69AA" w:rsidRPr="00710B88">
        <w:rPr>
          <w:rFonts w:ascii="Times New Roman" w:hAnsi="Times New Roman" w:cs="Times New Roman"/>
          <w:sz w:val="24"/>
          <w:szCs w:val="24"/>
        </w:rPr>
        <w:t xml:space="preserve"> </w:t>
      </w:r>
      <w:r w:rsidR="00ED69AA" w:rsidRPr="00710B88">
        <w:rPr>
          <w:rFonts w:ascii="Times New Roman" w:hAnsi="Times New Roman" w:cs="Times New Roman"/>
          <w:sz w:val="24"/>
          <w:szCs w:val="24"/>
        </w:rPr>
        <w:fldChar w:fldCharType="begin"/>
      </w:r>
      <w:r w:rsidR="00ED69AA"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D69AA" w:rsidRPr="00710B88">
        <w:rPr>
          <w:rFonts w:ascii="Times New Roman" w:hAnsi="Times New Roman" w:cs="Times New Roman"/>
          <w:sz w:val="24"/>
          <w:szCs w:val="24"/>
        </w:rPr>
      </w:r>
      <w:r w:rsidR="00ED69AA"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D69AA" w:rsidRPr="00710B88">
        <w:rPr>
          <w:rFonts w:ascii="Times New Roman" w:hAnsi="Times New Roman" w:cs="Times New Roman"/>
          <w:sz w:val="24"/>
          <w:szCs w:val="24"/>
        </w:rPr>
        <w:fldChar w:fldCharType="end"/>
      </w:r>
      <w:r w:rsidR="00ED69AA" w:rsidRPr="00710B88">
        <w:rPr>
          <w:rFonts w:ascii="Times New Roman" w:hAnsi="Times New Roman" w:cs="Times New Roman"/>
          <w:sz w:val="24"/>
          <w:szCs w:val="24"/>
        </w:rPr>
        <w:t>. I</w:t>
      </w:r>
      <w:r w:rsidR="0080118A" w:rsidRPr="00710B88">
        <w:rPr>
          <w:rFonts w:ascii="Times New Roman" w:hAnsi="Times New Roman" w:cs="Times New Roman"/>
          <w:sz w:val="24"/>
          <w:szCs w:val="24"/>
        </w:rPr>
        <w:t xml:space="preserve">t is found that the optimization system has an improvement in exergetic </w:t>
      </w:r>
      <w:r w:rsidR="00ED69AA" w:rsidRPr="00710B88">
        <w:rPr>
          <w:rFonts w:ascii="Times New Roman" w:hAnsi="Times New Roman" w:cs="Times New Roman"/>
          <w:sz w:val="24"/>
          <w:szCs w:val="24"/>
        </w:rPr>
        <w:t>performance</w:t>
      </w:r>
      <w:r w:rsidR="00E84FD8" w:rsidRPr="00710B88">
        <w:rPr>
          <w:rFonts w:ascii="Times New Roman" w:hAnsi="Times New Roman" w:cs="Times New Roman"/>
          <w:sz w:val="24"/>
          <w:szCs w:val="24"/>
        </w:rPr>
        <w:t xml:space="preserve">. The total exergy loss of the cascaded utilization system is 1096.52 MW, which is 32.28 MW lower than the original. The new system also brings the improvement </w:t>
      </w:r>
      <w:r w:rsidR="00BA3539" w:rsidRPr="00710B88">
        <w:rPr>
          <w:rFonts w:ascii="Times New Roman" w:hAnsi="Times New Roman" w:cs="Times New Roman"/>
          <w:sz w:val="24"/>
          <w:szCs w:val="24"/>
        </w:rPr>
        <w:t xml:space="preserve">from 46.98% to 47.99%. Results show that </w:t>
      </w:r>
      <w:r w:rsidR="00DC4DC9" w:rsidRPr="00710B88">
        <w:rPr>
          <w:rFonts w:ascii="Times New Roman" w:hAnsi="Times New Roman" w:cs="Times New Roman"/>
          <w:sz w:val="24"/>
          <w:szCs w:val="24"/>
        </w:rPr>
        <w:t xml:space="preserve">the exergy loss of boiler is 855.72 MW, leading to the increment of exergy efficiency by 0.18%. </w:t>
      </w:r>
      <w:r w:rsidR="00C019F2" w:rsidRPr="00710B88">
        <w:rPr>
          <w:rFonts w:ascii="Times New Roman" w:hAnsi="Times New Roman" w:cs="Times New Roman"/>
          <w:sz w:val="24"/>
          <w:szCs w:val="24"/>
        </w:rPr>
        <w:t xml:space="preserve">In addition, </w:t>
      </w:r>
      <w:r w:rsidR="00DC4DC9" w:rsidRPr="00710B88">
        <w:rPr>
          <w:rFonts w:ascii="Times New Roman" w:hAnsi="Times New Roman" w:cs="Times New Roman"/>
          <w:sz w:val="24"/>
          <w:szCs w:val="24"/>
        </w:rPr>
        <w:t>there is al</w:t>
      </w:r>
      <w:r w:rsidR="00C019F2" w:rsidRPr="00710B88">
        <w:rPr>
          <w:rFonts w:ascii="Times New Roman" w:hAnsi="Times New Roman" w:cs="Times New Roman"/>
          <w:sz w:val="24"/>
          <w:szCs w:val="24"/>
        </w:rPr>
        <w:t>most</w:t>
      </w:r>
      <w:r w:rsidR="00F85EDD" w:rsidRPr="00710B88">
        <w:rPr>
          <w:rFonts w:ascii="Times New Roman" w:hAnsi="Times New Roman" w:cs="Times New Roman"/>
          <w:sz w:val="24"/>
          <w:szCs w:val="24"/>
        </w:rPr>
        <w:t xml:space="preserve"> no change of the exergy parameters of</w:t>
      </w:r>
      <w:r w:rsidR="00BA3539" w:rsidRPr="00710B88">
        <w:rPr>
          <w:rFonts w:ascii="Times New Roman" w:hAnsi="Times New Roman" w:cs="Times New Roman"/>
          <w:sz w:val="24"/>
          <w:szCs w:val="24"/>
        </w:rPr>
        <w:t xml:space="preserve"> the steam turbines, generator and condenser</w:t>
      </w:r>
      <w:r w:rsidR="00F85EDD" w:rsidRPr="00710B88">
        <w:rPr>
          <w:rFonts w:ascii="Times New Roman" w:hAnsi="Times New Roman" w:cs="Times New Roman"/>
          <w:sz w:val="24"/>
          <w:szCs w:val="24"/>
        </w:rPr>
        <w:t xml:space="preserve">. For the air heating </w:t>
      </w:r>
      <w:r w:rsidR="00BA5C3C" w:rsidRPr="00710B88">
        <w:rPr>
          <w:rFonts w:ascii="Times New Roman" w:hAnsi="Times New Roman" w:cs="Times New Roman"/>
          <w:sz w:val="24"/>
          <w:szCs w:val="24"/>
        </w:rPr>
        <w:t>system</w:t>
      </w:r>
      <w:r w:rsidR="00F85EDD" w:rsidRPr="00710B88">
        <w:rPr>
          <w:rFonts w:ascii="Times New Roman" w:hAnsi="Times New Roman" w:cs="Times New Roman"/>
          <w:sz w:val="24"/>
          <w:szCs w:val="24"/>
        </w:rPr>
        <w:t xml:space="preserve"> and regenerative system, </w:t>
      </w:r>
      <w:r w:rsidR="00BA5C3C" w:rsidRPr="00710B88">
        <w:rPr>
          <w:rFonts w:ascii="Times New Roman" w:hAnsi="Times New Roman" w:cs="Times New Roman"/>
          <w:sz w:val="24"/>
          <w:szCs w:val="24"/>
        </w:rPr>
        <w:t>great change happens compared with the formal system, and detailed analysis will be carried out next.</w:t>
      </w:r>
    </w:p>
    <w:p w14:paraId="62FEE287" w14:textId="77777777" w:rsidR="00D46C54" w:rsidRPr="00710B88" w:rsidRDefault="0028277C" w:rsidP="00D46C54">
      <w:pPr>
        <w:keepNext/>
        <w:autoSpaceDE w:val="0"/>
        <w:autoSpaceDN w:val="0"/>
        <w:adjustRightInd w:val="0"/>
        <w:rPr>
          <w:rFonts w:ascii="Times New Roman" w:hAnsi="Times New Roman" w:cs="Times New Roman"/>
        </w:rPr>
      </w:pPr>
      <w:r w:rsidRPr="00710B88">
        <w:rPr>
          <w:rFonts w:ascii="Times New Roman" w:hAnsi="Times New Roman" w:cs="Times New Roman"/>
          <w:noProof/>
        </w:rPr>
        <w:drawing>
          <wp:inline distT="0" distB="0" distL="0" distR="0" wp14:anchorId="442E2B6E" wp14:editId="648F8FC6">
            <wp:extent cx="4909399" cy="2327564"/>
            <wp:effectExtent l="0" t="0" r="571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891B1D9" w14:textId="07633CA6" w:rsidR="0028277C" w:rsidRPr="00710B88" w:rsidRDefault="00D46C54" w:rsidP="00D46C54">
      <w:pPr>
        <w:pStyle w:val="af3"/>
        <w:rPr>
          <w:rFonts w:ascii="Times New Roman" w:hAnsi="Times New Roman" w:cs="Times New Roman"/>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5</w:t>
      </w:r>
      <w:r w:rsidR="00C01A94" w:rsidRPr="00710B88">
        <w:rPr>
          <w:rFonts w:ascii="Times New Roman" w:hAnsi="Times New Roman" w:cs="Times New Roman"/>
          <w:noProof/>
        </w:rPr>
        <w:fldChar w:fldCharType="end"/>
      </w:r>
      <w:commentRangeStart w:id="42"/>
      <w:r w:rsidRPr="00710B88">
        <w:rPr>
          <w:rFonts w:ascii="Times New Roman" w:hAnsi="Times New Roman" w:cs="Times New Roman"/>
        </w:rPr>
        <w:t xml:space="preserve"> Optimization system exergetic efficiency analysis</w:t>
      </w:r>
      <w:commentRangeEnd w:id="42"/>
      <w:r w:rsidR="00E751C5" w:rsidRPr="00710B88">
        <w:rPr>
          <w:rStyle w:val="ae"/>
          <w:rFonts w:ascii="Times New Roman" w:eastAsiaTheme="minorEastAsia" w:hAnsi="Times New Roman" w:cs="Times New Roman"/>
        </w:rPr>
        <w:commentReference w:id="42"/>
      </w:r>
    </w:p>
    <w:p w14:paraId="2E425A43" w14:textId="6010CFEC" w:rsidR="00AB28E0" w:rsidRPr="00710B88" w:rsidRDefault="00AB28E0" w:rsidP="00AB28E0">
      <w:pPr>
        <w:pStyle w:val="af3"/>
        <w:keepNext/>
        <w:rPr>
          <w:rFonts w:ascii="Times New Roman" w:hAnsi="Times New Roman" w:cs="Times New Roman"/>
        </w:rPr>
      </w:pPr>
      <w:bookmarkStart w:id="43" w:name="_Ref500229935"/>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5</w:t>
      </w:r>
      <w:r w:rsidR="00C01A94" w:rsidRPr="00710B88">
        <w:rPr>
          <w:rFonts w:ascii="Times New Roman" w:hAnsi="Times New Roman" w:cs="Times New Roman"/>
          <w:noProof/>
        </w:rPr>
        <w:fldChar w:fldCharType="end"/>
      </w:r>
      <w:bookmarkEnd w:id="43"/>
      <w:r w:rsidRPr="00710B88">
        <w:rPr>
          <w:rFonts w:ascii="Times New Roman" w:hAnsi="Times New Roman" w:cs="Times New Roman"/>
        </w:rPr>
        <w:t xml:space="preserve"> results of exergy analysis of the optimization </w:t>
      </w:r>
      <w:commentRangeStart w:id="44"/>
      <w:r w:rsidRPr="00710B88">
        <w:rPr>
          <w:rFonts w:ascii="Times New Roman" w:hAnsi="Times New Roman" w:cs="Times New Roman"/>
        </w:rPr>
        <w:t>system</w:t>
      </w:r>
      <w:commentRangeEnd w:id="44"/>
      <w:r w:rsidR="00C53C56" w:rsidRPr="00710B88">
        <w:rPr>
          <w:rStyle w:val="ae"/>
          <w:rFonts w:ascii="Times New Roman" w:eastAsiaTheme="minorEastAsia" w:hAnsi="Times New Roman" w:cs="Times New Roman"/>
        </w:rPr>
        <w:commentReference w:id="44"/>
      </w:r>
    </w:p>
    <w:tbl>
      <w:tblPr>
        <w:tblStyle w:val="a4"/>
        <w:tblW w:w="659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2"/>
        <w:gridCol w:w="649"/>
        <w:gridCol w:w="840"/>
        <w:gridCol w:w="737"/>
        <w:gridCol w:w="737"/>
        <w:gridCol w:w="737"/>
        <w:gridCol w:w="739"/>
        <w:gridCol w:w="737"/>
        <w:gridCol w:w="838"/>
        <w:gridCol w:w="737"/>
        <w:gridCol w:w="744"/>
        <w:gridCol w:w="843"/>
        <w:gridCol w:w="845"/>
        <w:gridCol w:w="950"/>
      </w:tblGrid>
      <w:tr w:rsidR="005814D0" w:rsidRPr="00710B88" w14:paraId="4DC2D503" w14:textId="77777777" w:rsidTr="00A4050D">
        <w:trPr>
          <w:trHeight w:val="343"/>
          <w:jc w:val="center"/>
        </w:trPr>
        <w:tc>
          <w:tcPr>
            <w:tcW w:w="490" w:type="pct"/>
            <w:tcBorders>
              <w:top w:val="single" w:sz="4" w:space="0" w:color="auto"/>
            </w:tcBorders>
            <w:vAlign w:val="center"/>
          </w:tcPr>
          <w:p w14:paraId="0662EDD7" w14:textId="77777777" w:rsidR="005814D0" w:rsidRPr="00710B88" w:rsidRDefault="005814D0" w:rsidP="00A4050D">
            <w:pPr>
              <w:jc w:val="center"/>
              <w:rPr>
                <w:rFonts w:ascii="Times New Roman" w:hAnsi="Times New Roman" w:cs="Times New Roman"/>
              </w:rPr>
            </w:pPr>
          </w:p>
        </w:tc>
        <w:tc>
          <w:tcPr>
            <w:tcW w:w="289" w:type="pct"/>
            <w:tcBorders>
              <w:top w:val="single" w:sz="4" w:space="0" w:color="auto"/>
            </w:tcBorders>
            <w:vAlign w:val="center"/>
          </w:tcPr>
          <w:p w14:paraId="1C4B0449" w14:textId="77777777" w:rsidR="005814D0" w:rsidRPr="00710B88" w:rsidRDefault="005814D0" w:rsidP="00A4050D">
            <w:pPr>
              <w:jc w:val="center"/>
              <w:rPr>
                <w:rFonts w:ascii="Times New Roman" w:hAnsi="Times New Roman" w:cs="Times New Roman"/>
              </w:rPr>
            </w:pPr>
          </w:p>
        </w:tc>
        <w:tc>
          <w:tcPr>
            <w:tcW w:w="374" w:type="pct"/>
            <w:vMerge w:val="restart"/>
            <w:tcBorders>
              <w:top w:val="single" w:sz="4" w:space="0" w:color="auto"/>
            </w:tcBorders>
            <w:vAlign w:val="center"/>
          </w:tcPr>
          <w:p w14:paraId="04F01A52" w14:textId="77777777" w:rsidR="005814D0" w:rsidRPr="00710B88" w:rsidRDefault="005814D0" w:rsidP="00A4050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18"/>
                <w:szCs w:val="24"/>
              </w:rPr>
              <w:t>Boiler</w:t>
            </w:r>
          </w:p>
        </w:tc>
        <w:tc>
          <w:tcPr>
            <w:tcW w:w="1313" w:type="pct"/>
            <w:gridSpan w:val="4"/>
            <w:tcBorders>
              <w:top w:val="single" w:sz="4" w:space="0" w:color="auto"/>
              <w:bottom w:val="single" w:sz="4" w:space="0" w:color="auto"/>
            </w:tcBorders>
            <w:vAlign w:val="center"/>
          </w:tcPr>
          <w:p w14:paraId="0A2E7F4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Turbine</w:t>
            </w:r>
          </w:p>
        </w:tc>
        <w:tc>
          <w:tcPr>
            <w:tcW w:w="328" w:type="pct"/>
            <w:vMerge w:val="restart"/>
            <w:tcBorders>
              <w:top w:val="single" w:sz="4" w:space="0" w:color="auto"/>
            </w:tcBorders>
            <w:vAlign w:val="center"/>
          </w:tcPr>
          <w:p w14:paraId="34D679B3"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APH</w:t>
            </w:r>
          </w:p>
        </w:tc>
        <w:tc>
          <w:tcPr>
            <w:tcW w:w="1407" w:type="pct"/>
            <w:gridSpan w:val="4"/>
            <w:tcBorders>
              <w:top w:val="single" w:sz="4" w:space="0" w:color="auto"/>
              <w:bottom w:val="single" w:sz="4" w:space="0" w:color="auto"/>
            </w:tcBorders>
            <w:vAlign w:val="center"/>
          </w:tcPr>
          <w:p w14:paraId="2307A1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Regenerative System</w:t>
            </w:r>
          </w:p>
        </w:tc>
        <w:tc>
          <w:tcPr>
            <w:tcW w:w="376" w:type="pct"/>
            <w:tcBorders>
              <w:top w:val="single" w:sz="4" w:space="0" w:color="auto"/>
            </w:tcBorders>
            <w:vAlign w:val="center"/>
          </w:tcPr>
          <w:p w14:paraId="76D9935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Other</w:t>
            </w:r>
          </w:p>
        </w:tc>
        <w:tc>
          <w:tcPr>
            <w:tcW w:w="423" w:type="pct"/>
            <w:tcBorders>
              <w:top w:val="single" w:sz="4" w:space="0" w:color="auto"/>
            </w:tcBorders>
            <w:vAlign w:val="center"/>
          </w:tcPr>
          <w:p w14:paraId="13F58A2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TOTAL</w:t>
            </w:r>
          </w:p>
        </w:tc>
      </w:tr>
      <w:tr w:rsidR="005814D0" w:rsidRPr="00710B88" w14:paraId="62DFCA71" w14:textId="77777777" w:rsidTr="00A4050D">
        <w:trPr>
          <w:trHeight w:val="349"/>
          <w:jc w:val="center"/>
        </w:trPr>
        <w:tc>
          <w:tcPr>
            <w:tcW w:w="490" w:type="pct"/>
            <w:tcBorders>
              <w:bottom w:val="single" w:sz="4" w:space="0" w:color="auto"/>
            </w:tcBorders>
            <w:vAlign w:val="center"/>
          </w:tcPr>
          <w:p w14:paraId="4672A6D0" w14:textId="77777777" w:rsidR="005814D0" w:rsidRPr="00710B88" w:rsidRDefault="005814D0" w:rsidP="00A4050D">
            <w:pPr>
              <w:jc w:val="center"/>
              <w:rPr>
                <w:rFonts w:ascii="Times New Roman" w:hAnsi="Times New Roman" w:cs="Times New Roman"/>
              </w:rPr>
            </w:pPr>
          </w:p>
        </w:tc>
        <w:tc>
          <w:tcPr>
            <w:tcW w:w="289" w:type="pct"/>
            <w:tcBorders>
              <w:bottom w:val="single" w:sz="4" w:space="0" w:color="auto"/>
            </w:tcBorders>
            <w:vAlign w:val="center"/>
          </w:tcPr>
          <w:p w14:paraId="3776416B" w14:textId="77777777" w:rsidR="005814D0" w:rsidRPr="00710B88" w:rsidRDefault="005814D0" w:rsidP="00A4050D">
            <w:pPr>
              <w:jc w:val="center"/>
              <w:rPr>
                <w:rFonts w:ascii="Times New Roman" w:hAnsi="Times New Roman" w:cs="Times New Roman"/>
              </w:rPr>
            </w:pPr>
          </w:p>
        </w:tc>
        <w:tc>
          <w:tcPr>
            <w:tcW w:w="374" w:type="pct"/>
            <w:vMerge/>
            <w:tcBorders>
              <w:bottom w:val="single" w:sz="4" w:space="0" w:color="auto"/>
            </w:tcBorders>
            <w:vAlign w:val="center"/>
          </w:tcPr>
          <w:p w14:paraId="4EB88721" w14:textId="77777777" w:rsidR="005814D0" w:rsidRPr="00710B88" w:rsidRDefault="005814D0" w:rsidP="00A4050D">
            <w:pPr>
              <w:jc w:val="center"/>
              <w:rPr>
                <w:rFonts w:ascii="Times New Roman" w:hAnsi="Times New Roman" w:cs="Times New Roman"/>
              </w:rPr>
            </w:pPr>
          </w:p>
        </w:tc>
        <w:tc>
          <w:tcPr>
            <w:tcW w:w="328" w:type="pct"/>
            <w:tcBorders>
              <w:top w:val="single" w:sz="4" w:space="0" w:color="auto"/>
              <w:bottom w:val="single" w:sz="4" w:space="0" w:color="auto"/>
            </w:tcBorders>
            <w:vAlign w:val="center"/>
          </w:tcPr>
          <w:p w14:paraId="1824CDFD"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VHP</w:t>
            </w:r>
          </w:p>
        </w:tc>
        <w:tc>
          <w:tcPr>
            <w:tcW w:w="328" w:type="pct"/>
            <w:tcBorders>
              <w:top w:val="single" w:sz="4" w:space="0" w:color="auto"/>
              <w:bottom w:val="single" w:sz="4" w:space="0" w:color="auto"/>
            </w:tcBorders>
            <w:vAlign w:val="center"/>
          </w:tcPr>
          <w:p w14:paraId="56FF23F2"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HP</w:t>
            </w:r>
          </w:p>
        </w:tc>
        <w:tc>
          <w:tcPr>
            <w:tcW w:w="328" w:type="pct"/>
            <w:tcBorders>
              <w:top w:val="single" w:sz="4" w:space="0" w:color="auto"/>
              <w:bottom w:val="single" w:sz="4" w:space="0" w:color="auto"/>
            </w:tcBorders>
            <w:vAlign w:val="center"/>
          </w:tcPr>
          <w:p w14:paraId="1512EE3B"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IP</w:t>
            </w:r>
          </w:p>
        </w:tc>
        <w:tc>
          <w:tcPr>
            <w:tcW w:w="329" w:type="pct"/>
            <w:tcBorders>
              <w:top w:val="single" w:sz="4" w:space="0" w:color="auto"/>
              <w:bottom w:val="single" w:sz="4" w:space="0" w:color="auto"/>
            </w:tcBorders>
            <w:vAlign w:val="center"/>
          </w:tcPr>
          <w:p w14:paraId="124A15D1"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LP</w:t>
            </w:r>
          </w:p>
        </w:tc>
        <w:tc>
          <w:tcPr>
            <w:tcW w:w="328" w:type="pct"/>
            <w:vMerge/>
            <w:tcBorders>
              <w:bottom w:val="single" w:sz="4" w:space="0" w:color="auto"/>
            </w:tcBorders>
            <w:vAlign w:val="center"/>
          </w:tcPr>
          <w:p w14:paraId="3F33B83C" w14:textId="77777777" w:rsidR="005814D0" w:rsidRPr="00710B88" w:rsidRDefault="005814D0" w:rsidP="00A4050D">
            <w:pPr>
              <w:jc w:val="center"/>
              <w:rPr>
                <w:rFonts w:ascii="Times New Roman" w:hAnsi="Times New Roman" w:cs="Times New Roman"/>
                <w:sz w:val="18"/>
                <w:szCs w:val="18"/>
              </w:rPr>
            </w:pPr>
          </w:p>
        </w:tc>
        <w:tc>
          <w:tcPr>
            <w:tcW w:w="373" w:type="pct"/>
            <w:tcBorders>
              <w:top w:val="single" w:sz="4" w:space="0" w:color="auto"/>
              <w:bottom w:val="single" w:sz="4" w:space="0" w:color="auto"/>
            </w:tcBorders>
            <w:vAlign w:val="center"/>
          </w:tcPr>
          <w:p w14:paraId="3E2FB050"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HRH</w:t>
            </w:r>
          </w:p>
        </w:tc>
        <w:tc>
          <w:tcPr>
            <w:tcW w:w="328" w:type="pct"/>
            <w:tcBorders>
              <w:top w:val="single" w:sz="4" w:space="0" w:color="auto"/>
              <w:bottom w:val="single" w:sz="4" w:space="0" w:color="auto"/>
            </w:tcBorders>
            <w:vAlign w:val="center"/>
          </w:tcPr>
          <w:p w14:paraId="468BB0B9"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DEA</w:t>
            </w:r>
          </w:p>
        </w:tc>
        <w:tc>
          <w:tcPr>
            <w:tcW w:w="331" w:type="pct"/>
            <w:tcBorders>
              <w:top w:val="single" w:sz="4" w:space="0" w:color="auto"/>
              <w:bottom w:val="single" w:sz="4" w:space="0" w:color="auto"/>
            </w:tcBorders>
            <w:vAlign w:val="center"/>
          </w:tcPr>
          <w:p w14:paraId="780783DE" w14:textId="77777777" w:rsidR="005814D0" w:rsidRPr="00710B88" w:rsidRDefault="005814D0" w:rsidP="00A4050D">
            <w:pPr>
              <w:jc w:val="center"/>
              <w:rPr>
                <w:rFonts w:ascii="Times New Roman" w:hAnsi="Times New Roman" w:cs="Times New Roman"/>
                <w:sz w:val="18"/>
                <w:szCs w:val="18"/>
              </w:rPr>
            </w:pPr>
            <w:r w:rsidRPr="00710B88">
              <w:rPr>
                <w:rFonts w:ascii="Times New Roman" w:hAnsi="Times New Roman" w:cs="Times New Roman"/>
                <w:sz w:val="18"/>
                <w:szCs w:val="18"/>
              </w:rPr>
              <w:t>LRH</w:t>
            </w:r>
          </w:p>
        </w:tc>
        <w:tc>
          <w:tcPr>
            <w:tcW w:w="375" w:type="pct"/>
            <w:tcBorders>
              <w:bottom w:val="single" w:sz="4" w:space="0" w:color="auto"/>
            </w:tcBorders>
          </w:tcPr>
          <w:p w14:paraId="535AD39C" w14:textId="77777777" w:rsidR="005814D0" w:rsidRPr="00710B88" w:rsidRDefault="005814D0" w:rsidP="00A4050D">
            <w:pPr>
              <w:jc w:val="center"/>
              <w:rPr>
                <w:rFonts w:ascii="Times New Roman" w:hAnsi="Times New Roman" w:cs="Times New Roman"/>
              </w:rPr>
            </w:pPr>
            <w:r w:rsidRPr="00710B88">
              <w:rPr>
                <w:rFonts w:ascii="Times New Roman" w:hAnsi="Times New Roman" w:cs="Times New Roman"/>
                <w:sz w:val="18"/>
                <w:szCs w:val="18"/>
              </w:rPr>
              <w:t>LPE</w:t>
            </w:r>
          </w:p>
        </w:tc>
        <w:tc>
          <w:tcPr>
            <w:tcW w:w="376" w:type="pct"/>
            <w:tcBorders>
              <w:bottom w:val="single" w:sz="4" w:space="0" w:color="auto"/>
            </w:tcBorders>
            <w:vAlign w:val="center"/>
          </w:tcPr>
          <w:p w14:paraId="5E74DA2B" w14:textId="77777777" w:rsidR="005814D0" w:rsidRPr="00710B88" w:rsidRDefault="005814D0" w:rsidP="00A4050D">
            <w:pPr>
              <w:jc w:val="center"/>
              <w:rPr>
                <w:rFonts w:ascii="Times New Roman" w:hAnsi="Times New Roman" w:cs="Times New Roman"/>
              </w:rPr>
            </w:pPr>
          </w:p>
        </w:tc>
        <w:tc>
          <w:tcPr>
            <w:tcW w:w="423" w:type="pct"/>
            <w:tcBorders>
              <w:bottom w:val="single" w:sz="4" w:space="0" w:color="auto"/>
            </w:tcBorders>
            <w:vAlign w:val="center"/>
          </w:tcPr>
          <w:p w14:paraId="43E27CF0" w14:textId="77777777" w:rsidR="005814D0" w:rsidRPr="00710B88" w:rsidRDefault="005814D0" w:rsidP="00A4050D">
            <w:pPr>
              <w:jc w:val="center"/>
              <w:rPr>
                <w:rFonts w:ascii="Times New Roman" w:hAnsi="Times New Roman" w:cs="Times New Roman"/>
              </w:rPr>
            </w:pPr>
          </w:p>
        </w:tc>
      </w:tr>
      <w:tr w:rsidR="005814D0" w:rsidRPr="00710B88" w14:paraId="52CB23DC" w14:textId="77777777" w:rsidTr="00A4050D">
        <w:trPr>
          <w:trHeight w:val="343"/>
          <w:jc w:val="center"/>
        </w:trPr>
        <w:tc>
          <w:tcPr>
            <w:tcW w:w="490" w:type="pct"/>
            <w:tcBorders>
              <w:top w:val="single" w:sz="4" w:space="0" w:color="auto"/>
            </w:tcBorders>
            <w:vAlign w:val="center"/>
          </w:tcPr>
          <w:p w14:paraId="3E66474A"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loss</w:t>
            </w:r>
          </w:p>
        </w:tc>
        <w:tc>
          <w:tcPr>
            <w:tcW w:w="289" w:type="pct"/>
            <w:tcBorders>
              <w:top w:val="single" w:sz="4" w:space="0" w:color="auto"/>
            </w:tcBorders>
            <w:vAlign w:val="center"/>
          </w:tcPr>
          <w:p w14:paraId="74C9AD7C"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MW</w:t>
            </w:r>
          </w:p>
        </w:tc>
        <w:tc>
          <w:tcPr>
            <w:tcW w:w="374" w:type="pct"/>
            <w:tcBorders>
              <w:top w:val="single" w:sz="4" w:space="0" w:color="auto"/>
            </w:tcBorders>
            <w:vAlign w:val="center"/>
          </w:tcPr>
          <w:p w14:paraId="7811527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872.22</w:t>
            </w:r>
          </w:p>
        </w:tc>
        <w:tc>
          <w:tcPr>
            <w:tcW w:w="328" w:type="pct"/>
            <w:tcBorders>
              <w:top w:val="single" w:sz="4" w:space="0" w:color="auto"/>
            </w:tcBorders>
            <w:vAlign w:val="center"/>
          </w:tcPr>
          <w:p w14:paraId="4B94EEE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9.95</w:t>
            </w:r>
          </w:p>
        </w:tc>
        <w:tc>
          <w:tcPr>
            <w:tcW w:w="328" w:type="pct"/>
            <w:tcBorders>
              <w:top w:val="single" w:sz="4" w:space="0" w:color="auto"/>
            </w:tcBorders>
            <w:vAlign w:val="center"/>
          </w:tcPr>
          <w:p w14:paraId="2B9DE7C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7.55</w:t>
            </w:r>
          </w:p>
        </w:tc>
        <w:tc>
          <w:tcPr>
            <w:tcW w:w="328" w:type="pct"/>
            <w:tcBorders>
              <w:top w:val="single" w:sz="4" w:space="0" w:color="auto"/>
            </w:tcBorders>
            <w:vAlign w:val="center"/>
          </w:tcPr>
          <w:p w14:paraId="63D1077E"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12.44</w:t>
            </w:r>
          </w:p>
        </w:tc>
        <w:tc>
          <w:tcPr>
            <w:tcW w:w="329" w:type="pct"/>
            <w:tcBorders>
              <w:top w:val="single" w:sz="4" w:space="0" w:color="auto"/>
            </w:tcBorders>
            <w:vAlign w:val="center"/>
          </w:tcPr>
          <w:p w14:paraId="65195CF0"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20.29</w:t>
            </w:r>
          </w:p>
        </w:tc>
        <w:tc>
          <w:tcPr>
            <w:tcW w:w="328" w:type="pct"/>
            <w:tcBorders>
              <w:top w:val="single" w:sz="4" w:space="0" w:color="auto"/>
            </w:tcBorders>
            <w:vAlign w:val="center"/>
          </w:tcPr>
          <w:p w14:paraId="190F602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16.45</w:t>
            </w:r>
          </w:p>
        </w:tc>
        <w:tc>
          <w:tcPr>
            <w:tcW w:w="373" w:type="pct"/>
            <w:tcBorders>
              <w:top w:val="single" w:sz="4" w:space="0" w:color="auto"/>
            </w:tcBorders>
            <w:vAlign w:val="center"/>
          </w:tcPr>
          <w:p w14:paraId="7DE92A8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4.00</w:t>
            </w:r>
          </w:p>
        </w:tc>
        <w:tc>
          <w:tcPr>
            <w:tcW w:w="328" w:type="pct"/>
            <w:tcBorders>
              <w:top w:val="single" w:sz="4" w:space="0" w:color="auto"/>
            </w:tcBorders>
            <w:vAlign w:val="center"/>
          </w:tcPr>
          <w:p w14:paraId="7512A117"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0.57</w:t>
            </w:r>
          </w:p>
        </w:tc>
        <w:tc>
          <w:tcPr>
            <w:tcW w:w="331" w:type="pct"/>
            <w:tcBorders>
              <w:top w:val="single" w:sz="4" w:space="0" w:color="auto"/>
            </w:tcBorders>
            <w:vAlign w:val="center"/>
          </w:tcPr>
          <w:p w14:paraId="66BAD3F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6.26</w:t>
            </w:r>
          </w:p>
        </w:tc>
        <w:tc>
          <w:tcPr>
            <w:tcW w:w="375" w:type="pct"/>
            <w:tcBorders>
              <w:top w:val="single" w:sz="4" w:space="0" w:color="auto"/>
            </w:tcBorders>
            <w:vAlign w:val="center"/>
          </w:tcPr>
          <w:p w14:paraId="2863424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10.73</w:t>
            </w:r>
          </w:p>
        </w:tc>
        <w:tc>
          <w:tcPr>
            <w:tcW w:w="376" w:type="pct"/>
            <w:tcBorders>
              <w:top w:val="single" w:sz="4" w:space="0" w:color="auto"/>
            </w:tcBorders>
            <w:vAlign w:val="center"/>
          </w:tcPr>
          <w:p w14:paraId="02F2DF43"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142.42</w:t>
            </w:r>
          </w:p>
        </w:tc>
        <w:tc>
          <w:tcPr>
            <w:tcW w:w="423" w:type="pct"/>
            <w:tcBorders>
              <w:top w:val="single" w:sz="4" w:space="0" w:color="auto"/>
            </w:tcBorders>
            <w:vAlign w:val="center"/>
          </w:tcPr>
          <w:p w14:paraId="3A6BC0A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1116.72</w:t>
            </w:r>
          </w:p>
        </w:tc>
      </w:tr>
      <w:tr w:rsidR="005814D0" w:rsidRPr="00710B88" w14:paraId="5F897DE9" w14:textId="77777777" w:rsidTr="00A4050D">
        <w:trPr>
          <w:trHeight w:val="521"/>
          <w:jc w:val="center"/>
        </w:trPr>
        <w:tc>
          <w:tcPr>
            <w:tcW w:w="490" w:type="pct"/>
            <w:tcBorders>
              <w:bottom w:val="single" w:sz="4" w:space="0" w:color="auto"/>
            </w:tcBorders>
            <w:vAlign w:val="center"/>
          </w:tcPr>
          <w:p w14:paraId="562B8131"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Exergy efficiency</w:t>
            </w:r>
          </w:p>
        </w:tc>
        <w:tc>
          <w:tcPr>
            <w:tcW w:w="289" w:type="pct"/>
            <w:tcBorders>
              <w:bottom w:val="single" w:sz="4" w:space="0" w:color="auto"/>
            </w:tcBorders>
            <w:vAlign w:val="center"/>
          </w:tcPr>
          <w:p w14:paraId="5E081F92" w14:textId="77777777" w:rsidR="005814D0" w:rsidRPr="00710B88" w:rsidRDefault="005814D0" w:rsidP="00A4050D">
            <w:pPr>
              <w:jc w:val="center"/>
              <w:rPr>
                <w:rFonts w:ascii="Times New Roman" w:hAnsi="Times New Roman" w:cs="Times New Roman"/>
                <w:sz w:val="18"/>
              </w:rPr>
            </w:pPr>
            <w:r w:rsidRPr="00710B88">
              <w:rPr>
                <w:rFonts w:ascii="Times New Roman" w:hAnsi="Times New Roman" w:cs="Times New Roman"/>
                <w:sz w:val="18"/>
                <w:szCs w:val="24"/>
              </w:rPr>
              <w:t>%</w:t>
            </w:r>
          </w:p>
        </w:tc>
        <w:tc>
          <w:tcPr>
            <w:tcW w:w="374" w:type="pct"/>
            <w:tcBorders>
              <w:bottom w:val="single" w:sz="4" w:space="0" w:color="auto"/>
            </w:tcBorders>
            <w:vAlign w:val="center"/>
          </w:tcPr>
          <w:p w14:paraId="78B01E0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58.53</w:t>
            </w:r>
          </w:p>
        </w:tc>
        <w:tc>
          <w:tcPr>
            <w:tcW w:w="328" w:type="pct"/>
            <w:tcBorders>
              <w:bottom w:val="single" w:sz="4" w:space="0" w:color="auto"/>
            </w:tcBorders>
            <w:vAlign w:val="center"/>
          </w:tcPr>
          <w:p w14:paraId="177C9A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95.15</w:t>
            </w:r>
          </w:p>
        </w:tc>
        <w:tc>
          <w:tcPr>
            <w:tcW w:w="328" w:type="pct"/>
            <w:tcBorders>
              <w:bottom w:val="single" w:sz="4" w:space="0" w:color="auto"/>
            </w:tcBorders>
            <w:vAlign w:val="center"/>
          </w:tcPr>
          <w:p w14:paraId="225072B5"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96.6</w:t>
            </w:r>
          </w:p>
        </w:tc>
        <w:tc>
          <w:tcPr>
            <w:tcW w:w="328" w:type="pct"/>
            <w:tcBorders>
              <w:bottom w:val="single" w:sz="4" w:space="0" w:color="auto"/>
            </w:tcBorders>
            <w:vAlign w:val="center"/>
          </w:tcPr>
          <w:p w14:paraId="034D3FDB"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96.25</w:t>
            </w:r>
          </w:p>
        </w:tc>
        <w:tc>
          <w:tcPr>
            <w:tcW w:w="329" w:type="pct"/>
            <w:tcBorders>
              <w:bottom w:val="single" w:sz="4" w:space="0" w:color="auto"/>
            </w:tcBorders>
            <w:vAlign w:val="center"/>
          </w:tcPr>
          <w:p w14:paraId="45976D9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89.71</w:t>
            </w:r>
          </w:p>
        </w:tc>
        <w:tc>
          <w:tcPr>
            <w:tcW w:w="328" w:type="pct"/>
            <w:tcBorders>
              <w:bottom w:val="single" w:sz="4" w:space="0" w:color="auto"/>
            </w:tcBorders>
            <w:vAlign w:val="center"/>
          </w:tcPr>
          <w:p w14:paraId="5D53A95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88.73</w:t>
            </w:r>
          </w:p>
        </w:tc>
        <w:tc>
          <w:tcPr>
            <w:tcW w:w="373" w:type="pct"/>
            <w:tcBorders>
              <w:bottom w:val="single" w:sz="4" w:space="0" w:color="auto"/>
            </w:tcBorders>
            <w:vAlign w:val="center"/>
          </w:tcPr>
          <w:p w14:paraId="6D9593D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96.14</w:t>
            </w:r>
          </w:p>
        </w:tc>
        <w:tc>
          <w:tcPr>
            <w:tcW w:w="328" w:type="pct"/>
            <w:tcBorders>
              <w:bottom w:val="single" w:sz="4" w:space="0" w:color="auto"/>
            </w:tcBorders>
            <w:vAlign w:val="center"/>
          </w:tcPr>
          <w:p w14:paraId="1E55F314"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95.47</w:t>
            </w:r>
          </w:p>
        </w:tc>
        <w:tc>
          <w:tcPr>
            <w:tcW w:w="331" w:type="pct"/>
            <w:tcBorders>
              <w:bottom w:val="single" w:sz="4" w:space="0" w:color="auto"/>
            </w:tcBorders>
            <w:vAlign w:val="center"/>
          </w:tcPr>
          <w:p w14:paraId="625B1ADC"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86.8</w:t>
            </w:r>
          </w:p>
        </w:tc>
        <w:tc>
          <w:tcPr>
            <w:tcW w:w="375" w:type="pct"/>
            <w:tcBorders>
              <w:bottom w:val="single" w:sz="4" w:space="0" w:color="auto"/>
            </w:tcBorders>
            <w:vAlign w:val="center"/>
          </w:tcPr>
          <w:p w14:paraId="5C224688"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91.62</w:t>
            </w:r>
          </w:p>
        </w:tc>
        <w:tc>
          <w:tcPr>
            <w:tcW w:w="376" w:type="pct"/>
            <w:tcBorders>
              <w:bottom w:val="single" w:sz="4" w:space="0" w:color="auto"/>
            </w:tcBorders>
            <w:vAlign w:val="center"/>
          </w:tcPr>
          <w:p w14:paraId="29F8BCBA"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w:t>
            </w:r>
          </w:p>
        </w:tc>
        <w:tc>
          <w:tcPr>
            <w:tcW w:w="423" w:type="pct"/>
            <w:tcBorders>
              <w:bottom w:val="single" w:sz="4" w:space="0" w:color="auto"/>
            </w:tcBorders>
            <w:vAlign w:val="center"/>
          </w:tcPr>
          <w:p w14:paraId="466D05EF" w14:textId="77777777" w:rsidR="005814D0" w:rsidRPr="00710B88" w:rsidRDefault="005814D0" w:rsidP="00A4050D">
            <w:pPr>
              <w:jc w:val="center"/>
              <w:rPr>
                <w:rFonts w:ascii="Times New Roman" w:hAnsi="Times New Roman" w:cs="Times New Roman"/>
                <w:sz w:val="18"/>
                <w:szCs w:val="24"/>
              </w:rPr>
            </w:pPr>
            <w:r w:rsidRPr="00710B88">
              <w:rPr>
                <w:rFonts w:ascii="Times New Roman" w:hAnsi="Times New Roman" w:cs="Times New Roman"/>
                <w:sz w:val="18"/>
                <w:szCs w:val="24"/>
              </w:rPr>
              <w:t>47.97</w:t>
            </w:r>
          </w:p>
        </w:tc>
      </w:tr>
    </w:tbl>
    <w:p w14:paraId="3EEA8D43" w14:textId="538AA508" w:rsidR="00C72898" w:rsidRPr="00710B88" w:rsidRDefault="00C72898" w:rsidP="00C72898">
      <w:pPr>
        <w:pStyle w:val="a3"/>
        <w:autoSpaceDE w:val="0"/>
        <w:autoSpaceDN w:val="0"/>
        <w:adjustRightInd w:val="0"/>
        <w:ind w:left="420" w:firstLineChars="0" w:firstLine="0"/>
        <w:jc w:val="left"/>
        <w:rPr>
          <w:rFonts w:ascii="Times New Roman" w:hAnsi="Times New Roman" w:cs="Times New Roman"/>
          <w:sz w:val="24"/>
          <w:szCs w:val="24"/>
        </w:rPr>
      </w:pPr>
    </w:p>
    <w:p w14:paraId="6E825B0A" w14:textId="707BC0E4" w:rsidR="00C72898" w:rsidRPr="00710B88" w:rsidRDefault="00BA736A" w:rsidP="00C403B1">
      <w:pPr>
        <w:pStyle w:val="a3"/>
        <w:autoSpaceDE w:val="0"/>
        <w:autoSpaceDN w:val="0"/>
        <w:adjustRightInd w:val="0"/>
        <w:ind w:firstLineChars="0" w:firstLine="0"/>
        <w:jc w:val="left"/>
        <w:rPr>
          <w:rFonts w:ascii="Times New Roman" w:hAnsi="Times New Roman" w:cs="Times New Roman"/>
          <w:b/>
          <w:sz w:val="24"/>
          <w:szCs w:val="24"/>
        </w:rPr>
      </w:pPr>
      <w:r w:rsidRPr="00710B88">
        <w:rPr>
          <w:rFonts w:ascii="Times New Roman" w:hAnsi="Times New Roman" w:cs="Times New Roman"/>
          <w:b/>
          <w:sz w:val="24"/>
          <w:szCs w:val="24"/>
        </w:rPr>
        <w:t>4.4</w:t>
      </w:r>
      <w:r w:rsidR="00232341" w:rsidRPr="00710B88">
        <w:rPr>
          <w:rFonts w:ascii="Times New Roman" w:hAnsi="Times New Roman" w:cs="Times New Roman"/>
          <w:b/>
          <w:sz w:val="24"/>
          <w:szCs w:val="24"/>
        </w:rPr>
        <w:t xml:space="preserve"> two systems comparative analysis </w:t>
      </w:r>
    </w:p>
    <w:p w14:paraId="014DA2AE" w14:textId="4041AF48" w:rsidR="00BA736A" w:rsidRPr="00710B88" w:rsidRDefault="00232341" w:rsidP="00C403B1">
      <w:pPr>
        <w:pStyle w:val="a3"/>
        <w:autoSpaceDE w:val="0"/>
        <w:autoSpaceDN w:val="0"/>
        <w:adjustRightInd w:val="0"/>
        <w:ind w:firstLine="480"/>
        <w:jc w:val="left"/>
        <w:rPr>
          <w:rFonts w:ascii="Times New Roman" w:hAnsi="Times New Roman" w:cs="Times New Roman"/>
          <w:sz w:val="24"/>
          <w:szCs w:val="24"/>
        </w:rPr>
      </w:pPr>
      <w:r w:rsidRPr="00710B88">
        <w:rPr>
          <w:rFonts w:ascii="Times New Roman" w:hAnsi="Times New Roman" w:cs="Times New Roman"/>
          <w:sz w:val="24"/>
          <w:szCs w:val="24"/>
        </w:rPr>
        <w:t>Through the analysis of the reference system and the optimization system, it can be seen that the exergy efficiency of the optimization system is improved and the exergy loss is reduced</w:t>
      </w:r>
      <w:r w:rsidRPr="00710B88">
        <w:rPr>
          <w:rFonts w:ascii="Times New Roman" w:hAnsi="Times New Roman" w:cs="Times New Roman"/>
          <w:sz w:val="24"/>
          <w:szCs w:val="24"/>
        </w:rPr>
        <w:t>。</w:t>
      </w:r>
      <w:r w:rsidRPr="00710B88">
        <w:rPr>
          <w:rFonts w:ascii="Times New Roman" w:hAnsi="Times New Roman" w:cs="Times New Roman"/>
          <w:sz w:val="24"/>
          <w:szCs w:val="24"/>
        </w:rPr>
        <w:t xml:space="preserve">Comparing the proportion of different components in the total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 xml:space="preserve">loss between the two systems, we can see that in addition to the turbine, the </w:t>
      </w:r>
      <w:r w:rsidR="008B63D0" w:rsidRPr="00710B88">
        <w:rPr>
          <w:rFonts w:ascii="Times New Roman" w:hAnsi="Times New Roman" w:cs="Times New Roman"/>
          <w:sz w:val="24"/>
          <w:szCs w:val="24"/>
        </w:rPr>
        <w:t xml:space="preserve">exergy </w:t>
      </w:r>
      <w:r w:rsidRPr="00710B88">
        <w:rPr>
          <w:rFonts w:ascii="Times New Roman" w:hAnsi="Times New Roman" w:cs="Times New Roman"/>
          <w:sz w:val="24"/>
          <w:szCs w:val="24"/>
        </w:rPr>
        <w:t>loss of all components is reduced</w:t>
      </w:r>
      <w:r w:rsidR="008B63D0" w:rsidRPr="00710B88">
        <w:rPr>
          <w:rFonts w:ascii="Times New Roman" w:hAnsi="Times New Roman" w:cs="Times New Roman"/>
          <w:sz w:val="24"/>
          <w:szCs w:val="24"/>
        </w:rPr>
        <w:t>. Among them, the air preheating system efficiency is the most obviously improved</w:t>
      </w:r>
      <w:r w:rsidR="00BA736A" w:rsidRPr="00710B88">
        <w:rPr>
          <w:rFonts w:ascii="Times New Roman" w:hAnsi="Times New Roman" w:cs="Times New Roman"/>
          <w:sz w:val="24"/>
          <w:szCs w:val="24"/>
        </w:rPr>
        <w:t>，</w:t>
      </w:r>
      <w:r w:rsidR="008B63D0" w:rsidRPr="00710B88">
        <w:rPr>
          <w:rFonts w:ascii="Times New Roman" w:hAnsi="Times New Roman" w:cs="Times New Roman"/>
          <w:sz w:val="24"/>
          <w:szCs w:val="24"/>
        </w:rPr>
        <w:t xml:space="preserve">to </w:t>
      </w:r>
      <w:r w:rsidR="00BA736A" w:rsidRPr="00710B88">
        <w:rPr>
          <w:rFonts w:ascii="Times New Roman" w:hAnsi="Times New Roman" w:cs="Times New Roman"/>
          <w:sz w:val="24"/>
          <w:szCs w:val="24"/>
        </w:rPr>
        <w:t>38.</w:t>
      </w:r>
      <w:commentRangeStart w:id="45"/>
      <w:r w:rsidR="00BA736A" w:rsidRPr="00710B88">
        <w:rPr>
          <w:rFonts w:ascii="Times New Roman" w:hAnsi="Times New Roman" w:cs="Times New Roman"/>
          <w:sz w:val="24"/>
          <w:szCs w:val="24"/>
        </w:rPr>
        <w:t>94</w:t>
      </w:r>
      <w:commentRangeEnd w:id="45"/>
      <w:r w:rsidR="008B63D0" w:rsidRPr="00710B88">
        <w:rPr>
          <w:rFonts w:ascii="Times New Roman" w:hAnsi="Times New Roman" w:cs="Times New Roman"/>
          <w:sz w:val="24"/>
          <w:szCs w:val="24"/>
        </w:rPr>
        <w:commentReference w:id="45"/>
      </w:r>
      <w:r w:rsidR="00BA736A" w:rsidRPr="00710B88">
        <w:rPr>
          <w:rFonts w:ascii="Times New Roman" w:hAnsi="Times New Roman" w:cs="Times New Roman"/>
          <w:sz w:val="24"/>
          <w:szCs w:val="24"/>
        </w:rPr>
        <w:t>%.</w:t>
      </w:r>
    </w:p>
    <w:p w14:paraId="0AD1FE65" w14:textId="5C93B1BB" w:rsidR="00BA736A" w:rsidRPr="00710B88" w:rsidRDefault="00BA736A" w:rsidP="00BA736A">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6</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Items exergy efficiency of optimization system and reference system</w:t>
      </w:r>
    </w:p>
    <w:tbl>
      <w:tblPr>
        <w:tblW w:w="8505" w:type="dxa"/>
        <w:tblInd w:w="108" w:type="dxa"/>
        <w:tblBorders>
          <w:top w:val="single" w:sz="4" w:space="0" w:color="auto"/>
          <w:bottom w:val="single" w:sz="4" w:space="0" w:color="auto"/>
        </w:tblBorders>
        <w:tblLayout w:type="fixed"/>
        <w:tblLook w:val="04A0" w:firstRow="1" w:lastRow="0" w:firstColumn="1" w:lastColumn="0" w:noHBand="0" w:noVBand="1"/>
      </w:tblPr>
      <w:tblGrid>
        <w:gridCol w:w="1033"/>
        <w:gridCol w:w="1519"/>
        <w:gridCol w:w="1559"/>
        <w:gridCol w:w="1276"/>
        <w:gridCol w:w="1417"/>
        <w:gridCol w:w="1701"/>
      </w:tblGrid>
      <w:tr w:rsidR="00BA736A" w:rsidRPr="00710B88" w14:paraId="749EE018" w14:textId="77777777" w:rsidTr="00782436">
        <w:trPr>
          <w:trHeight w:val="280"/>
        </w:trPr>
        <w:tc>
          <w:tcPr>
            <w:tcW w:w="2552" w:type="dxa"/>
            <w:gridSpan w:val="2"/>
            <w:tcBorders>
              <w:top w:val="single" w:sz="4" w:space="0" w:color="auto"/>
              <w:bottom w:val="single" w:sz="4" w:space="0" w:color="auto"/>
              <w:right w:val="nil"/>
            </w:tcBorders>
            <w:shd w:val="clear" w:color="auto" w:fill="auto"/>
            <w:noWrap/>
            <w:vAlign w:val="bottom"/>
          </w:tcPr>
          <w:p w14:paraId="35192576"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Items</w:t>
            </w:r>
          </w:p>
        </w:tc>
        <w:tc>
          <w:tcPr>
            <w:tcW w:w="1559" w:type="dxa"/>
            <w:tcBorders>
              <w:top w:val="single" w:sz="4" w:space="0" w:color="auto"/>
              <w:left w:val="nil"/>
              <w:bottom w:val="single" w:sz="4" w:space="0" w:color="auto"/>
              <w:right w:val="nil"/>
            </w:tcBorders>
            <w:shd w:val="clear" w:color="auto" w:fill="auto"/>
            <w:noWrap/>
            <w:vAlign w:val="bottom"/>
          </w:tcPr>
          <w:p w14:paraId="20BEEDA3"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Optimization</w:t>
            </w:r>
          </w:p>
          <w:p w14:paraId="57AF3F46"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System(%)</w:t>
            </w:r>
          </w:p>
        </w:tc>
        <w:tc>
          <w:tcPr>
            <w:tcW w:w="1276" w:type="dxa"/>
            <w:tcBorders>
              <w:top w:val="single" w:sz="4" w:space="0" w:color="auto"/>
              <w:left w:val="nil"/>
              <w:bottom w:val="single" w:sz="4" w:space="0" w:color="auto"/>
              <w:right w:val="nil"/>
            </w:tcBorders>
            <w:shd w:val="clear" w:color="auto" w:fill="auto"/>
            <w:noWrap/>
            <w:vAlign w:val="bottom"/>
          </w:tcPr>
          <w:p w14:paraId="791B3356"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Reference System(%)</w:t>
            </w:r>
          </w:p>
        </w:tc>
        <w:tc>
          <w:tcPr>
            <w:tcW w:w="1417" w:type="dxa"/>
            <w:tcBorders>
              <w:top w:val="single" w:sz="4" w:space="0" w:color="auto"/>
              <w:left w:val="nil"/>
              <w:bottom w:val="single" w:sz="4" w:space="0" w:color="auto"/>
              <w:right w:val="nil"/>
            </w:tcBorders>
            <w:shd w:val="clear" w:color="auto" w:fill="auto"/>
            <w:noWrap/>
            <w:vAlign w:val="bottom"/>
          </w:tcPr>
          <w:p w14:paraId="238D56BE"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w:t>
            </w:r>
          </w:p>
          <w:p w14:paraId="00456B1A" w14:textId="77777777" w:rsidR="00BA736A" w:rsidRPr="00710B88" w:rsidRDefault="00BA736A" w:rsidP="00782436">
            <w:pPr>
              <w:widowControl/>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w:t>
            </w:r>
          </w:p>
        </w:tc>
        <w:tc>
          <w:tcPr>
            <w:tcW w:w="1701" w:type="dxa"/>
            <w:tcBorders>
              <w:top w:val="single" w:sz="4" w:space="0" w:color="auto"/>
              <w:left w:val="nil"/>
              <w:bottom w:val="single" w:sz="4" w:space="0" w:color="auto"/>
              <w:right w:val="nil"/>
            </w:tcBorders>
            <w:shd w:val="clear" w:color="auto" w:fill="auto"/>
            <w:noWrap/>
            <w:vAlign w:val="bottom"/>
          </w:tcPr>
          <w:p w14:paraId="022A8124"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Difference rate</w:t>
            </w:r>
          </w:p>
          <w:p w14:paraId="33A8FA80" w14:textId="77777777" w:rsidR="00BA736A" w:rsidRPr="00710B88" w:rsidRDefault="00BA736A" w:rsidP="00782436">
            <w:pPr>
              <w:widowControl/>
              <w:wordWrap w:val="0"/>
              <w:jc w:val="center"/>
              <w:rPr>
                <w:rFonts w:ascii="Times New Roman" w:eastAsia="等线" w:hAnsi="Times New Roman" w:cs="Times New Roman"/>
                <w:color w:val="000000"/>
                <w:kern w:val="0"/>
                <w:sz w:val="22"/>
              </w:rPr>
            </w:pPr>
          </w:p>
        </w:tc>
      </w:tr>
      <w:tr w:rsidR="00BA736A" w:rsidRPr="00710B88" w14:paraId="7A270DC0" w14:textId="77777777" w:rsidTr="00782436">
        <w:trPr>
          <w:trHeight w:val="280"/>
        </w:trPr>
        <w:tc>
          <w:tcPr>
            <w:tcW w:w="2552" w:type="dxa"/>
            <w:gridSpan w:val="2"/>
            <w:tcBorders>
              <w:top w:val="single" w:sz="4" w:space="0" w:color="auto"/>
              <w:bottom w:val="nil"/>
              <w:right w:val="nil"/>
            </w:tcBorders>
            <w:shd w:val="clear" w:color="auto" w:fill="auto"/>
            <w:noWrap/>
            <w:vAlign w:val="bottom"/>
            <w:hideMark/>
          </w:tcPr>
          <w:p w14:paraId="0E07F058"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Boiler</w:t>
            </w:r>
            <w:r w:rsidRPr="00710B88">
              <w:rPr>
                <w:rFonts w:ascii="Times New Roman" w:eastAsia="等线" w:hAnsi="Times New Roman" w:cs="Times New Roman"/>
                <w:color w:val="000000"/>
                <w:kern w:val="0"/>
                <w:sz w:val="22"/>
              </w:rPr>
              <w:t>（</w:t>
            </w:r>
            <w:r w:rsidRPr="00710B88">
              <w:rPr>
                <w:rFonts w:ascii="Times New Roman" w:eastAsia="等线" w:hAnsi="Times New Roman" w:cs="Times New Roman"/>
                <w:color w:val="000000"/>
                <w:kern w:val="0"/>
                <w:sz w:val="22"/>
              </w:rPr>
              <w:t>without AP</w:t>
            </w:r>
            <w:r w:rsidRPr="00710B88">
              <w:rPr>
                <w:rFonts w:ascii="Times New Roman" w:eastAsia="等线" w:hAnsi="Times New Roman" w:cs="Times New Roman"/>
                <w:color w:val="000000"/>
                <w:kern w:val="0"/>
                <w:sz w:val="22"/>
              </w:rPr>
              <w:t>）</w:t>
            </w:r>
          </w:p>
        </w:tc>
        <w:tc>
          <w:tcPr>
            <w:tcW w:w="1559" w:type="dxa"/>
            <w:tcBorders>
              <w:top w:val="single" w:sz="4" w:space="0" w:color="auto"/>
              <w:left w:val="nil"/>
              <w:bottom w:val="nil"/>
              <w:right w:val="nil"/>
            </w:tcBorders>
            <w:shd w:val="clear" w:color="auto" w:fill="auto"/>
            <w:noWrap/>
            <w:hideMark/>
          </w:tcPr>
          <w:p w14:paraId="619C265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40.99 </w:t>
            </w:r>
          </w:p>
        </w:tc>
        <w:tc>
          <w:tcPr>
            <w:tcW w:w="1276" w:type="dxa"/>
            <w:tcBorders>
              <w:top w:val="single" w:sz="4" w:space="0" w:color="auto"/>
              <w:left w:val="nil"/>
              <w:bottom w:val="nil"/>
              <w:right w:val="nil"/>
            </w:tcBorders>
            <w:shd w:val="clear" w:color="auto" w:fill="auto"/>
            <w:noWrap/>
            <w:hideMark/>
          </w:tcPr>
          <w:p w14:paraId="3E772D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41.09 </w:t>
            </w:r>
          </w:p>
        </w:tc>
        <w:tc>
          <w:tcPr>
            <w:tcW w:w="1417" w:type="dxa"/>
            <w:tcBorders>
              <w:top w:val="single" w:sz="4" w:space="0" w:color="auto"/>
              <w:left w:val="nil"/>
              <w:bottom w:val="nil"/>
              <w:right w:val="nil"/>
            </w:tcBorders>
            <w:shd w:val="clear" w:color="auto" w:fill="auto"/>
            <w:noWrap/>
            <w:hideMark/>
          </w:tcPr>
          <w:p w14:paraId="7D1937D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-0.10 </w:t>
            </w:r>
          </w:p>
        </w:tc>
        <w:tc>
          <w:tcPr>
            <w:tcW w:w="1701" w:type="dxa"/>
            <w:tcBorders>
              <w:top w:val="single" w:sz="4" w:space="0" w:color="auto"/>
              <w:left w:val="nil"/>
              <w:bottom w:val="nil"/>
              <w:right w:val="nil"/>
            </w:tcBorders>
            <w:shd w:val="clear" w:color="auto" w:fill="auto"/>
            <w:noWrap/>
            <w:vAlign w:val="bottom"/>
            <w:hideMark/>
          </w:tcPr>
          <w:p w14:paraId="4B7F9FE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-0.25%</w:t>
            </w:r>
          </w:p>
        </w:tc>
      </w:tr>
      <w:tr w:rsidR="00BA736A" w:rsidRPr="00710B88" w14:paraId="5B6F8A97" w14:textId="77777777" w:rsidTr="00782436">
        <w:trPr>
          <w:trHeight w:val="280"/>
        </w:trPr>
        <w:tc>
          <w:tcPr>
            <w:tcW w:w="1033" w:type="dxa"/>
            <w:tcBorders>
              <w:top w:val="nil"/>
              <w:bottom w:val="nil"/>
              <w:right w:val="nil"/>
            </w:tcBorders>
            <w:shd w:val="clear" w:color="auto" w:fill="auto"/>
            <w:noWrap/>
            <w:vAlign w:val="bottom"/>
            <w:hideMark/>
          </w:tcPr>
          <w:p w14:paraId="474789F7"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Turbine</w:t>
            </w:r>
          </w:p>
        </w:tc>
        <w:tc>
          <w:tcPr>
            <w:tcW w:w="1519" w:type="dxa"/>
            <w:tcBorders>
              <w:top w:val="nil"/>
              <w:left w:val="nil"/>
              <w:bottom w:val="nil"/>
              <w:right w:val="nil"/>
            </w:tcBorders>
            <w:shd w:val="clear" w:color="auto" w:fill="auto"/>
            <w:noWrap/>
          </w:tcPr>
          <w:p w14:paraId="1E84B574"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6431EC1E"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3.01 </w:t>
            </w:r>
          </w:p>
        </w:tc>
        <w:tc>
          <w:tcPr>
            <w:tcW w:w="1276" w:type="dxa"/>
            <w:tcBorders>
              <w:top w:val="nil"/>
              <w:left w:val="nil"/>
              <w:bottom w:val="nil"/>
              <w:right w:val="nil"/>
            </w:tcBorders>
            <w:shd w:val="clear" w:color="auto" w:fill="auto"/>
            <w:noWrap/>
          </w:tcPr>
          <w:p w14:paraId="6A3C37F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2.95 </w:t>
            </w:r>
          </w:p>
        </w:tc>
        <w:tc>
          <w:tcPr>
            <w:tcW w:w="1417" w:type="dxa"/>
            <w:tcBorders>
              <w:top w:val="nil"/>
              <w:left w:val="nil"/>
              <w:bottom w:val="nil"/>
              <w:right w:val="nil"/>
            </w:tcBorders>
            <w:shd w:val="clear" w:color="auto" w:fill="auto"/>
            <w:noWrap/>
            <w:hideMark/>
          </w:tcPr>
          <w:p w14:paraId="233B6B8D"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0.06 </w:t>
            </w:r>
          </w:p>
        </w:tc>
        <w:tc>
          <w:tcPr>
            <w:tcW w:w="1701" w:type="dxa"/>
            <w:tcBorders>
              <w:top w:val="nil"/>
              <w:left w:val="nil"/>
              <w:bottom w:val="nil"/>
              <w:right w:val="nil"/>
            </w:tcBorders>
            <w:shd w:val="clear" w:color="auto" w:fill="auto"/>
            <w:noWrap/>
            <w:vAlign w:val="bottom"/>
            <w:hideMark/>
          </w:tcPr>
          <w:p w14:paraId="3999C6E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2.03%</w:t>
            </w:r>
          </w:p>
        </w:tc>
      </w:tr>
      <w:tr w:rsidR="00BA736A" w:rsidRPr="00710B88" w14:paraId="162D1468" w14:textId="77777777" w:rsidTr="00782436">
        <w:trPr>
          <w:trHeight w:val="280"/>
        </w:trPr>
        <w:tc>
          <w:tcPr>
            <w:tcW w:w="2552" w:type="dxa"/>
            <w:gridSpan w:val="2"/>
            <w:tcBorders>
              <w:top w:val="nil"/>
              <w:bottom w:val="nil"/>
              <w:right w:val="nil"/>
            </w:tcBorders>
            <w:shd w:val="clear" w:color="auto" w:fill="auto"/>
            <w:noWrap/>
            <w:vAlign w:val="bottom"/>
            <w:hideMark/>
          </w:tcPr>
          <w:p w14:paraId="6124AF6D"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lastRenderedPageBreak/>
              <w:t xml:space="preserve">Air Preheater </w:t>
            </w:r>
          </w:p>
        </w:tc>
        <w:tc>
          <w:tcPr>
            <w:tcW w:w="1559" w:type="dxa"/>
            <w:tcBorders>
              <w:top w:val="nil"/>
              <w:left w:val="nil"/>
              <w:bottom w:val="nil"/>
              <w:right w:val="nil"/>
            </w:tcBorders>
            <w:shd w:val="clear" w:color="auto" w:fill="auto"/>
            <w:noWrap/>
            <w:hideMark/>
          </w:tcPr>
          <w:p w14:paraId="576ACA0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0.78 </w:t>
            </w:r>
          </w:p>
        </w:tc>
        <w:tc>
          <w:tcPr>
            <w:tcW w:w="1276" w:type="dxa"/>
            <w:tcBorders>
              <w:top w:val="nil"/>
              <w:left w:val="nil"/>
              <w:bottom w:val="nil"/>
              <w:right w:val="nil"/>
            </w:tcBorders>
            <w:shd w:val="clear" w:color="auto" w:fill="auto"/>
            <w:noWrap/>
            <w:hideMark/>
          </w:tcPr>
          <w:p w14:paraId="36D4674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1.27 </w:t>
            </w:r>
          </w:p>
        </w:tc>
        <w:tc>
          <w:tcPr>
            <w:tcW w:w="1417" w:type="dxa"/>
            <w:tcBorders>
              <w:top w:val="nil"/>
              <w:left w:val="nil"/>
              <w:bottom w:val="nil"/>
              <w:right w:val="nil"/>
            </w:tcBorders>
            <w:shd w:val="clear" w:color="auto" w:fill="auto"/>
            <w:noWrap/>
            <w:hideMark/>
          </w:tcPr>
          <w:p w14:paraId="0D8BADC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-0.50 </w:t>
            </w:r>
          </w:p>
        </w:tc>
        <w:tc>
          <w:tcPr>
            <w:tcW w:w="1701" w:type="dxa"/>
            <w:tcBorders>
              <w:top w:val="nil"/>
              <w:left w:val="nil"/>
              <w:bottom w:val="nil"/>
              <w:right w:val="nil"/>
            </w:tcBorders>
            <w:shd w:val="clear" w:color="auto" w:fill="auto"/>
            <w:noWrap/>
            <w:vAlign w:val="bottom"/>
            <w:hideMark/>
          </w:tcPr>
          <w:p w14:paraId="42962C4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-38.94%</w:t>
            </w:r>
          </w:p>
        </w:tc>
      </w:tr>
      <w:tr w:rsidR="00BA736A" w:rsidRPr="00710B88" w14:paraId="577A9295" w14:textId="77777777" w:rsidTr="00782436">
        <w:trPr>
          <w:trHeight w:val="280"/>
        </w:trPr>
        <w:tc>
          <w:tcPr>
            <w:tcW w:w="1033" w:type="dxa"/>
            <w:tcBorders>
              <w:top w:val="nil"/>
              <w:bottom w:val="nil"/>
              <w:right w:val="nil"/>
            </w:tcBorders>
            <w:shd w:val="clear" w:color="auto" w:fill="auto"/>
            <w:noWrap/>
            <w:vAlign w:val="bottom"/>
            <w:hideMark/>
          </w:tcPr>
          <w:p w14:paraId="5A749C3E"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Other</w:t>
            </w:r>
          </w:p>
        </w:tc>
        <w:tc>
          <w:tcPr>
            <w:tcW w:w="1519" w:type="dxa"/>
            <w:tcBorders>
              <w:top w:val="nil"/>
              <w:left w:val="nil"/>
              <w:bottom w:val="nil"/>
              <w:right w:val="nil"/>
            </w:tcBorders>
            <w:shd w:val="clear" w:color="auto" w:fill="auto"/>
            <w:noWrap/>
          </w:tcPr>
          <w:p w14:paraId="469AD4C8" w14:textId="77777777" w:rsidR="00BA736A" w:rsidRPr="00710B88" w:rsidRDefault="00BA736A" w:rsidP="00782436">
            <w:pPr>
              <w:widowControl/>
              <w:jc w:val="left"/>
              <w:rPr>
                <w:rFonts w:ascii="Times New Roman" w:eastAsia="等线" w:hAnsi="Times New Roman" w:cs="Times New Roman"/>
                <w:color w:val="000000"/>
                <w:kern w:val="0"/>
                <w:sz w:val="22"/>
              </w:rPr>
            </w:pPr>
          </w:p>
        </w:tc>
        <w:tc>
          <w:tcPr>
            <w:tcW w:w="1559" w:type="dxa"/>
            <w:tcBorders>
              <w:top w:val="nil"/>
              <w:left w:val="nil"/>
              <w:bottom w:val="nil"/>
              <w:right w:val="nil"/>
            </w:tcBorders>
            <w:shd w:val="clear" w:color="auto" w:fill="auto"/>
            <w:noWrap/>
          </w:tcPr>
          <w:p w14:paraId="3CE1E9D4"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6.69 </w:t>
            </w:r>
          </w:p>
        </w:tc>
        <w:tc>
          <w:tcPr>
            <w:tcW w:w="1276" w:type="dxa"/>
            <w:tcBorders>
              <w:top w:val="nil"/>
              <w:left w:val="nil"/>
              <w:bottom w:val="nil"/>
              <w:right w:val="nil"/>
            </w:tcBorders>
            <w:shd w:val="clear" w:color="auto" w:fill="auto"/>
            <w:noWrap/>
          </w:tcPr>
          <w:p w14:paraId="41D43671"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7.13 </w:t>
            </w:r>
          </w:p>
        </w:tc>
        <w:tc>
          <w:tcPr>
            <w:tcW w:w="1417" w:type="dxa"/>
            <w:tcBorders>
              <w:top w:val="nil"/>
              <w:left w:val="nil"/>
              <w:bottom w:val="nil"/>
              <w:right w:val="nil"/>
            </w:tcBorders>
            <w:shd w:val="clear" w:color="auto" w:fill="auto"/>
            <w:noWrap/>
            <w:hideMark/>
          </w:tcPr>
          <w:p w14:paraId="05397162"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-0.44 </w:t>
            </w:r>
          </w:p>
        </w:tc>
        <w:tc>
          <w:tcPr>
            <w:tcW w:w="1701" w:type="dxa"/>
            <w:tcBorders>
              <w:top w:val="nil"/>
              <w:left w:val="nil"/>
              <w:bottom w:val="nil"/>
              <w:right w:val="nil"/>
            </w:tcBorders>
            <w:shd w:val="clear" w:color="auto" w:fill="auto"/>
            <w:noWrap/>
            <w:vAlign w:val="bottom"/>
            <w:hideMark/>
          </w:tcPr>
          <w:p w14:paraId="07BF7866"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-6.18%</w:t>
            </w:r>
          </w:p>
        </w:tc>
      </w:tr>
      <w:tr w:rsidR="00BA736A" w:rsidRPr="00710B88" w14:paraId="5A068582" w14:textId="77777777" w:rsidTr="00782436">
        <w:trPr>
          <w:trHeight w:val="280"/>
        </w:trPr>
        <w:tc>
          <w:tcPr>
            <w:tcW w:w="2552" w:type="dxa"/>
            <w:gridSpan w:val="2"/>
            <w:tcBorders>
              <w:top w:val="nil"/>
              <w:bottom w:val="single" w:sz="4" w:space="0" w:color="auto"/>
              <w:right w:val="nil"/>
            </w:tcBorders>
            <w:shd w:val="clear" w:color="auto" w:fill="auto"/>
            <w:noWrap/>
            <w:vAlign w:val="bottom"/>
            <w:hideMark/>
          </w:tcPr>
          <w:p w14:paraId="14563A72" w14:textId="77777777" w:rsidR="00BA736A" w:rsidRPr="00710B88" w:rsidRDefault="00BA736A" w:rsidP="00782436">
            <w:pPr>
              <w:widowControl/>
              <w:jc w:val="lef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Regenerative system</w:t>
            </w:r>
          </w:p>
        </w:tc>
        <w:tc>
          <w:tcPr>
            <w:tcW w:w="1559" w:type="dxa"/>
            <w:tcBorders>
              <w:top w:val="nil"/>
              <w:left w:val="nil"/>
              <w:bottom w:val="single" w:sz="4" w:space="0" w:color="auto"/>
              <w:right w:val="nil"/>
            </w:tcBorders>
            <w:shd w:val="clear" w:color="auto" w:fill="auto"/>
            <w:noWrap/>
            <w:hideMark/>
          </w:tcPr>
          <w:p w14:paraId="4B0CD27F"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1.01 </w:t>
            </w:r>
          </w:p>
        </w:tc>
        <w:tc>
          <w:tcPr>
            <w:tcW w:w="1276" w:type="dxa"/>
            <w:tcBorders>
              <w:top w:val="nil"/>
              <w:left w:val="nil"/>
              <w:bottom w:val="single" w:sz="4" w:space="0" w:color="auto"/>
              <w:right w:val="nil"/>
            </w:tcBorders>
            <w:shd w:val="clear" w:color="auto" w:fill="auto"/>
            <w:noWrap/>
            <w:hideMark/>
          </w:tcPr>
          <w:p w14:paraId="45F43CFC"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1.05 </w:t>
            </w:r>
          </w:p>
        </w:tc>
        <w:tc>
          <w:tcPr>
            <w:tcW w:w="1417" w:type="dxa"/>
            <w:tcBorders>
              <w:top w:val="nil"/>
              <w:left w:val="nil"/>
              <w:bottom w:val="single" w:sz="4" w:space="0" w:color="auto"/>
              <w:right w:val="nil"/>
            </w:tcBorders>
            <w:shd w:val="clear" w:color="auto" w:fill="auto"/>
            <w:noWrap/>
            <w:hideMark/>
          </w:tcPr>
          <w:p w14:paraId="45D46A23"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hAnsi="Times New Roman" w:cs="Times New Roman"/>
              </w:rPr>
              <w:t xml:space="preserve">-0.04 </w:t>
            </w:r>
          </w:p>
        </w:tc>
        <w:tc>
          <w:tcPr>
            <w:tcW w:w="1701" w:type="dxa"/>
            <w:tcBorders>
              <w:top w:val="nil"/>
              <w:left w:val="nil"/>
              <w:bottom w:val="single" w:sz="4" w:space="0" w:color="auto"/>
              <w:right w:val="nil"/>
            </w:tcBorders>
            <w:shd w:val="clear" w:color="auto" w:fill="auto"/>
            <w:noWrap/>
            <w:vAlign w:val="bottom"/>
            <w:hideMark/>
          </w:tcPr>
          <w:p w14:paraId="00F88B59" w14:textId="77777777" w:rsidR="00BA736A" w:rsidRPr="00710B88" w:rsidRDefault="00BA736A" w:rsidP="00782436">
            <w:pPr>
              <w:widowControl/>
              <w:jc w:val="right"/>
              <w:rPr>
                <w:rFonts w:ascii="Times New Roman" w:eastAsia="等线" w:hAnsi="Times New Roman" w:cs="Times New Roman"/>
                <w:color w:val="000000"/>
                <w:kern w:val="0"/>
                <w:sz w:val="22"/>
              </w:rPr>
            </w:pPr>
            <w:r w:rsidRPr="00710B88">
              <w:rPr>
                <w:rFonts w:ascii="Times New Roman" w:eastAsia="等线" w:hAnsi="Times New Roman" w:cs="Times New Roman"/>
                <w:color w:val="000000"/>
                <w:kern w:val="0"/>
                <w:sz w:val="22"/>
              </w:rPr>
              <w:t>-3.35%</w:t>
            </w:r>
          </w:p>
        </w:tc>
      </w:tr>
    </w:tbl>
    <w:p w14:paraId="56FCC087" w14:textId="6B1F8D0B" w:rsidR="00782436" w:rsidRPr="00710B88" w:rsidRDefault="00782436" w:rsidP="00782436">
      <w:pPr>
        <w:keepNext/>
        <w:autoSpaceDE w:val="0"/>
        <w:autoSpaceDN w:val="0"/>
        <w:adjustRightInd w:val="0"/>
        <w:jc w:val="left"/>
        <w:rPr>
          <w:rFonts w:ascii="Times New Roman" w:hAnsi="Times New Roman" w:cs="Times New Roman"/>
        </w:rPr>
      </w:pPr>
      <w:r w:rsidRPr="00710B88">
        <w:rPr>
          <w:rFonts w:ascii="Times New Roman" w:hAnsi="Times New Roman" w:cs="Times New Roman"/>
        </w:rPr>
        <w:object w:dxaOrig="4630" w:dyaOrig="3544" w14:anchorId="228B59B2">
          <v:shape id="_x0000_i1029" type="#_x0000_t75" style="width:231.4pt;height:177.5pt" o:ole="">
            <v:imagedata r:id="rId19" o:title=""/>
          </v:shape>
          <o:OLEObject Type="Embed" ProgID="Origin50.Graph" ShapeID="_x0000_i1029" DrawAspect="Content" ObjectID="_1575981180" r:id="rId20"/>
        </w:object>
      </w:r>
    </w:p>
    <w:p w14:paraId="3972E418" w14:textId="335DEF98" w:rsidR="00782436" w:rsidRPr="00710B88" w:rsidRDefault="00782436" w:rsidP="00782436">
      <w:pPr>
        <w:pStyle w:val="af3"/>
        <w:jc w:val="left"/>
        <w:rPr>
          <w:rFonts w:ascii="Times New Roman" w:hAnsi="Times New Roman" w:cs="Times New Roman"/>
        </w:rPr>
      </w:pPr>
      <w:bookmarkStart w:id="46" w:name="_Ref500184733"/>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6</w:t>
      </w:r>
      <w:r w:rsidR="00C01A94" w:rsidRPr="00710B88">
        <w:rPr>
          <w:rFonts w:ascii="Times New Roman" w:hAnsi="Times New Roman" w:cs="Times New Roman"/>
          <w:noProof/>
        </w:rPr>
        <w:fldChar w:fldCharType="end"/>
      </w:r>
      <w:bookmarkEnd w:id="46"/>
      <w:r w:rsidRPr="00710B88">
        <w:rPr>
          <w:rFonts w:ascii="Times New Roman" w:hAnsi="Times New Roman" w:cs="Times New Roman"/>
        </w:rPr>
        <w:t xml:space="preserve"> variation of mass flow rate of </w:t>
      </w:r>
      <w:commentRangeStart w:id="47"/>
      <w:r w:rsidRPr="00710B88">
        <w:rPr>
          <w:rFonts w:ascii="Times New Roman" w:hAnsi="Times New Roman" w:cs="Times New Roman"/>
        </w:rPr>
        <w:t>extractions</w:t>
      </w:r>
      <w:commentRangeEnd w:id="47"/>
      <w:r w:rsidRPr="00710B88">
        <w:rPr>
          <w:rStyle w:val="ae"/>
          <w:rFonts w:ascii="Times New Roman" w:eastAsiaTheme="minorEastAsia" w:hAnsi="Times New Roman" w:cs="Times New Roman"/>
        </w:rPr>
        <w:commentReference w:id="47"/>
      </w:r>
    </w:p>
    <w:p w14:paraId="48AD71BD" w14:textId="6FAF739D" w:rsidR="008B63D0" w:rsidRPr="00710B88" w:rsidRDefault="008B63D0" w:rsidP="00C403B1">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variation of mass flow rate of extractions is presented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_Ref500184733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6</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Mass flow rate of the 1st, 3rd, 5th and 8th extractions of the optimization system is more than that of the base model, and the rest extractions except the last two, has the opposite variation. </w:t>
      </w:r>
      <w:r w:rsidR="00DB0945" w:rsidRPr="00710B88">
        <w:rPr>
          <w:rFonts w:ascii="Times New Roman" w:hAnsi="Times New Roman" w:cs="Times New Roman"/>
          <w:sz w:val="24"/>
          <w:szCs w:val="24"/>
        </w:rPr>
        <w:t>The impact of system optimization on extraction is twofold</w:t>
      </w:r>
      <w:r w:rsidR="00B65313" w:rsidRPr="00710B88">
        <w:rPr>
          <w:rFonts w:ascii="Times New Roman" w:hAnsi="Times New Roman" w:cs="Times New Roman"/>
          <w:sz w:val="24"/>
          <w:szCs w:val="24"/>
        </w:rPr>
        <w:t xml:space="preserve">. Air is heated by extractions, which will cause an increment in mass flow. And the use of LPE can saves extractions.so the total extraction keeps unchanged. </w:t>
      </w:r>
      <w:r w:rsidR="00182CC1" w:rsidRPr="00710B88">
        <w:rPr>
          <w:rFonts w:ascii="Times New Roman" w:hAnsi="Times New Roman" w:cs="Times New Roman"/>
          <w:sz w:val="24"/>
          <w:szCs w:val="24"/>
        </w:rPr>
        <w:t xml:space="preserve">Turbine total extraction steam volume change </w:t>
      </w:r>
      <w:r w:rsidR="00D827D6" w:rsidRPr="00710B88">
        <w:rPr>
          <w:rFonts w:ascii="Times New Roman" w:hAnsi="Times New Roman" w:cs="Times New Roman"/>
          <w:sz w:val="24"/>
          <w:szCs w:val="24"/>
        </w:rPr>
        <w:t>affect</w:t>
      </w:r>
      <w:r w:rsidR="00182CC1" w:rsidRPr="00710B88">
        <w:rPr>
          <w:rFonts w:ascii="Times New Roman" w:hAnsi="Times New Roman" w:cs="Times New Roman"/>
          <w:sz w:val="24"/>
          <w:szCs w:val="24"/>
        </w:rPr>
        <w:t xml:space="preserve"> its exergy efficiency</w:t>
      </w:r>
      <w:r w:rsidR="00D827D6" w:rsidRPr="00710B88">
        <w:rPr>
          <w:rFonts w:ascii="Times New Roman" w:hAnsi="Times New Roman" w:cs="Times New Roman"/>
          <w:sz w:val="24"/>
          <w:szCs w:val="24"/>
        </w:rPr>
        <w:t xml:space="preserve"> by 2.03%</w:t>
      </w:r>
      <w:r w:rsidR="00182CC1" w:rsidRPr="00710B88">
        <w:rPr>
          <w:rFonts w:ascii="Times New Roman" w:hAnsi="Times New Roman" w:cs="Times New Roman"/>
          <w:sz w:val="24"/>
          <w:szCs w:val="24"/>
        </w:rPr>
        <w:t>.</w:t>
      </w:r>
    </w:p>
    <w:p w14:paraId="593382F6" w14:textId="0EB7597D" w:rsidR="00442A6C" w:rsidRPr="00710B88" w:rsidRDefault="00D67832" w:rsidP="00C403B1">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air is heated by the staged air preheaters and addition</w:t>
      </w:r>
      <w:r w:rsidR="00C804BC" w:rsidRPr="00710B88">
        <w:rPr>
          <w:rFonts w:ascii="Times New Roman" w:hAnsi="Times New Roman" w:cs="Times New Roman"/>
          <w:sz w:val="24"/>
          <w:szCs w:val="24"/>
        </w:rPr>
        <w:t xml:space="preserve">al outer steam coolers in the cascaded utilization system. </w:t>
      </w:r>
      <w:r w:rsidR="001D2419" w:rsidRPr="00710B88">
        <w:rPr>
          <w:rFonts w:ascii="Times New Roman" w:hAnsi="Times New Roman" w:cs="Times New Roman"/>
          <w:sz w:val="24"/>
          <w:szCs w:val="24"/>
        </w:rPr>
        <w:t xml:space="preserve">It can be seen from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_Ref500229935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5</w:t>
      </w:r>
      <w:r w:rsidR="00E34DD9" w:rsidRPr="00710B88">
        <w:rPr>
          <w:rFonts w:ascii="Times New Roman" w:hAnsi="Times New Roman" w:cs="Times New Roman"/>
          <w:sz w:val="24"/>
          <w:szCs w:val="24"/>
        </w:rPr>
        <w:fldChar w:fldCharType="end"/>
      </w:r>
      <w:r w:rsidR="00E34DD9" w:rsidRPr="00710B88">
        <w:rPr>
          <w:rFonts w:ascii="Times New Roman" w:hAnsi="Times New Roman" w:cs="Times New Roman"/>
          <w:sz w:val="24"/>
          <w:szCs w:val="24"/>
        </w:rPr>
        <w:t xml:space="preserve"> </w:t>
      </w:r>
      <w:r w:rsidR="001D2419" w:rsidRPr="00710B88">
        <w:rPr>
          <w:rFonts w:ascii="Times New Roman" w:hAnsi="Times New Roman" w:cs="Times New Roman"/>
          <w:sz w:val="24"/>
          <w:szCs w:val="24"/>
        </w:rPr>
        <w:t xml:space="preserve">that </w:t>
      </w:r>
      <w:r w:rsidRPr="00710B88">
        <w:rPr>
          <w:rFonts w:ascii="Times New Roman" w:hAnsi="Times New Roman" w:cs="Times New Roman"/>
          <w:sz w:val="24"/>
          <w:szCs w:val="24"/>
        </w:rPr>
        <w:t xml:space="preserve">the total </w:t>
      </w:r>
      <w:r w:rsidR="001D2419" w:rsidRPr="00710B88">
        <w:rPr>
          <w:rFonts w:ascii="Times New Roman" w:hAnsi="Times New Roman" w:cs="Times New Roman"/>
          <w:sz w:val="24"/>
          <w:szCs w:val="24"/>
        </w:rPr>
        <w:t xml:space="preserve">exergy loss </w:t>
      </w:r>
      <w:r w:rsidRPr="00710B88">
        <w:rPr>
          <w:rFonts w:ascii="Times New Roman" w:hAnsi="Times New Roman" w:cs="Times New Roman"/>
          <w:sz w:val="24"/>
          <w:szCs w:val="24"/>
        </w:rPr>
        <w:t xml:space="preserve">of the air heating system is </w:t>
      </w:r>
      <w:r w:rsidR="00C804BC" w:rsidRPr="00710B88">
        <w:rPr>
          <w:rFonts w:ascii="Times New Roman" w:hAnsi="Times New Roman" w:cs="Times New Roman"/>
          <w:sz w:val="24"/>
          <w:szCs w:val="24"/>
        </w:rPr>
        <w:t>16.35 MW, 10.82 MW</w:t>
      </w:r>
      <w:r w:rsidRPr="00710B88">
        <w:rPr>
          <w:rFonts w:ascii="Times New Roman" w:hAnsi="Times New Roman" w:cs="Times New Roman"/>
          <w:sz w:val="24"/>
          <w:szCs w:val="24"/>
        </w:rPr>
        <w:t xml:space="preserve"> lower than that of the original air preheater</w:t>
      </w:r>
      <w:r w:rsidR="00C804BC" w:rsidRPr="00710B88">
        <w:rPr>
          <w:rFonts w:ascii="Times New Roman" w:hAnsi="Times New Roman" w:cs="Times New Roman"/>
          <w:sz w:val="24"/>
          <w:szCs w:val="24"/>
        </w:rPr>
        <w:t xml:space="preserve"> which is 27.17 MW</w:t>
      </w:r>
      <w:r w:rsidRPr="00710B88">
        <w:rPr>
          <w:rFonts w:ascii="Times New Roman" w:hAnsi="Times New Roman" w:cs="Times New Roman"/>
          <w:sz w:val="24"/>
          <w:szCs w:val="24"/>
        </w:rPr>
        <w:t>.</w:t>
      </w:r>
      <w:r w:rsidR="00C804BC" w:rsidRPr="00710B88">
        <w:rPr>
          <w:rFonts w:ascii="Times New Roman" w:hAnsi="Times New Roman" w:cs="Times New Roman"/>
          <w:sz w:val="24"/>
          <w:szCs w:val="24"/>
        </w:rPr>
        <w:t xml:space="preserve"> </w:t>
      </w:r>
      <w:r w:rsidR="00E34DD9" w:rsidRPr="00710B88">
        <w:rPr>
          <w:rFonts w:ascii="Times New Roman" w:hAnsi="Times New Roman" w:cs="Times New Roman"/>
          <w:sz w:val="24"/>
          <w:szCs w:val="24"/>
        </w:rPr>
        <w:fldChar w:fldCharType="begin"/>
      </w:r>
      <w:r w:rsidR="00E34DD9" w:rsidRPr="00710B88">
        <w:rPr>
          <w:rFonts w:ascii="Times New Roman" w:hAnsi="Times New Roman" w:cs="Times New Roman"/>
          <w:sz w:val="24"/>
          <w:szCs w:val="24"/>
        </w:rPr>
        <w:instrText xml:space="preserve"> REF _Ref500230018 \h </w:instrText>
      </w:r>
      <w:r w:rsidR="00710B88">
        <w:rPr>
          <w:rFonts w:ascii="Times New Roman" w:hAnsi="Times New Roman" w:cs="Times New Roman"/>
          <w:sz w:val="24"/>
          <w:szCs w:val="24"/>
        </w:rPr>
        <w:instrText xml:space="preserve"> \* MERGEFORMAT </w:instrText>
      </w:r>
      <w:r w:rsidR="00E34DD9" w:rsidRPr="00710B88">
        <w:rPr>
          <w:rFonts w:ascii="Times New Roman" w:hAnsi="Times New Roman" w:cs="Times New Roman"/>
          <w:sz w:val="24"/>
          <w:szCs w:val="24"/>
        </w:rPr>
      </w:r>
      <w:r w:rsidR="00E34DD9"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7</w:t>
      </w:r>
      <w:r w:rsidR="00E34DD9" w:rsidRPr="00710B88">
        <w:rPr>
          <w:rFonts w:ascii="Times New Roman" w:hAnsi="Times New Roman" w:cs="Times New Roman"/>
          <w:sz w:val="24"/>
          <w:szCs w:val="24"/>
        </w:rPr>
        <w:fldChar w:fldCharType="end"/>
      </w:r>
      <w:r w:rsidR="00671CAC" w:rsidRPr="00710B88">
        <w:rPr>
          <w:rFonts w:ascii="Times New Roman" w:hAnsi="Times New Roman" w:cs="Times New Roman"/>
          <w:sz w:val="24"/>
          <w:szCs w:val="24"/>
        </w:rPr>
        <w:t xml:space="preserve"> shows </w:t>
      </w:r>
      <w:r w:rsidR="00DE0E7C" w:rsidRPr="00710B88">
        <w:rPr>
          <w:rFonts w:ascii="Times New Roman" w:hAnsi="Times New Roman" w:cs="Times New Roman"/>
          <w:sz w:val="24"/>
          <w:szCs w:val="24"/>
        </w:rPr>
        <w:t xml:space="preserve">that </w:t>
      </w:r>
      <w:r w:rsidR="00671CAC" w:rsidRPr="00710B88">
        <w:rPr>
          <w:rFonts w:ascii="Times New Roman" w:hAnsi="Times New Roman" w:cs="Times New Roman"/>
          <w:sz w:val="24"/>
          <w:szCs w:val="24"/>
        </w:rPr>
        <w:t xml:space="preserve">the exergy efficiency of APHs and AOCs </w:t>
      </w:r>
      <w:r w:rsidR="00DE0E7C" w:rsidRPr="00710B88">
        <w:rPr>
          <w:rFonts w:ascii="Times New Roman" w:hAnsi="Times New Roman" w:cs="Times New Roman"/>
          <w:sz w:val="24"/>
          <w:szCs w:val="24"/>
        </w:rPr>
        <w:t xml:space="preserve">is higher than 82%, except APH8. For the air preheaters, the improvement in performance results from more reasonable energy utilization and the heat transform method. </w:t>
      </w:r>
      <w:r w:rsidR="00713A12" w:rsidRPr="00710B88">
        <w:rPr>
          <w:rFonts w:ascii="Times New Roman" w:hAnsi="Times New Roman" w:cs="Times New Roman"/>
          <w:sz w:val="24"/>
          <w:szCs w:val="24"/>
        </w:rPr>
        <w:t xml:space="preserve">In the conventional air preheater, the air is heated by high temperature flue gas through convection. </w:t>
      </w:r>
      <w:r w:rsidR="009C5ABF" w:rsidRPr="00710B88">
        <w:rPr>
          <w:rFonts w:ascii="Times New Roman" w:hAnsi="Times New Roman" w:cs="Times New Roman"/>
          <w:sz w:val="24"/>
          <w:szCs w:val="24"/>
        </w:rPr>
        <w:t>T</w:t>
      </w:r>
      <w:r w:rsidR="00713A12" w:rsidRPr="00710B88">
        <w:rPr>
          <w:rFonts w:ascii="Times New Roman" w:hAnsi="Times New Roman" w:cs="Times New Roman"/>
          <w:sz w:val="24"/>
          <w:szCs w:val="24"/>
        </w:rPr>
        <w:t xml:space="preserve">he </w:t>
      </w:r>
      <w:r w:rsidR="009C5ABF" w:rsidRPr="00710B88">
        <w:rPr>
          <w:rFonts w:ascii="Times New Roman" w:hAnsi="Times New Roman" w:cs="Times New Roman"/>
          <w:sz w:val="24"/>
          <w:szCs w:val="24"/>
        </w:rPr>
        <w:t xml:space="preserve">working principle of the </w:t>
      </w:r>
      <w:r w:rsidR="00713A12" w:rsidRPr="00710B88">
        <w:rPr>
          <w:rFonts w:ascii="Times New Roman" w:hAnsi="Times New Roman" w:cs="Times New Roman"/>
          <w:sz w:val="24"/>
          <w:szCs w:val="24"/>
        </w:rPr>
        <w:t>staged air preheaters in the optimization system</w:t>
      </w:r>
      <w:r w:rsidR="009C5ABF" w:rsidRPr="00710B88">
        <w:rPr>
          <w:rFonts w:ascii="Times New Roman" w:hAnsi="Times New Roman" w:cs="Times New Roman"/>
          <w:sz w:val="24"/>
          <w:szCs w:val="24"/>
        </w:rPr>
        <w:t xml:space="preserve"> is the same as regenerative heaters. T</w:t>
      </w:r>
      <w:r w:rsidR="00713A12" w:rsidRPr="00710B88">
        <w:rPr>
          <w:rFonts w:ascii="Times New Roman" w:hAnsi="Times New Roman" w:cs="Times New Roman"/>
          <w:sz w:val="24"/>
          <w:szCs w:val="24"/>
        </w:rPr>
        <w:t xml:space="preserve">he superheated vapor is firstly cooled to saturated steam through convection, then to saturated water through phase change heat transfer, and the latter process accounts for the main part. </w:t>
      </w:r>
      <w:r w:rsidR="007572DD" w:rsidRPr="00710B88">
        <w:rPr>
          <w:rFonts w:ascii="Times New Roman" w:hAnsi="Times New Roman" w:cs="Times New Roman"/>
          <w:sz w:val="24"/>
          <w:szCs w:val="24"/>
        </w:rPr>
        <w:t xml:space="preserve">In this case, the temperature difference </w:t>
      </w:r>
      <w:r w:rsidR="00935DD1" w:rsidRPr="00710B88">
        <w:rPr>
          <w:rFonts w:ascii="Times New Roman" w:hAnsi="Times New Roman" w:cs="Times New Roman"/>
          <w:sz w:val="24"/>
          <w:szCs w:val="24"/>
        </w:rPr>
        <w:t>is greatly reduced</w:t>
      </w:r>
      <w:r w:rsidR="001C7E74" w:rsidRPr="00710B88">
        <w:rPr>
          <w:rFonts w:ascii="Times New Roman" w:hAnsi="Times New Roman" w:cs="Times New Roman"/>
          <w:sz w:val="24"/>
          <w:szCs w:val="24"/>
        </w:rPr>
        <w:t>, causing the improvement in performance</w:t>
      </w:r>
      <w:r w:rsidR="00935DD1" w:rsidRPr="00710B88">
        <w:rPr>
          <w:rFonts w:ascii="Times New Roman" w:hAnsi="Times New Roman" w:cs="Times New Roman"/>
          <w:sz w:val="24"/>
          <w:szCs w:val="24"/>
        </w:rPr>
        <w:t>.</w:t>
      </w:r>
    </w:p>
    <w:p w14:paraId="4ADF85E3" w14:textId="3401EF9A" w:rsidR="00E34DD9" w:rsidRPr="00710B88" w:rsidRDefault="00E25653" w:rsidP="00E34DD9">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5B53BE98">
          <v:shape id="_x0000_i1030" type="#_x0000_t75" style="width:224.45pt;height:169.4pt" o:ole="">
            <v:imagedata r:id="rId21" o:title="" cropbottom="18655f" cropright="17813f"/>
          </v:shape>
          <o:OLEObject Type="Embed" ProgID="Origin50.Graph" ShapeID="_x0000_i1030" DrawAspect="Content" ObjectID="_1575981181" r:id="rId22"/>
        </w:object>
      </w:r>
    </w:p>
    <w:p w14:paraId="6DE416F7" w14:textId="530700D0" w:rsidR="00A375BB" w:rsidRPr="00710B88" w:rsidRDefault="00E34DD9" w:rsidP="00E34DD9">
      <w:pPr>
        <w:pStyle w:val="af3"/>
        <w:jc w:val="center"/>
        <w:rPr>
          <w:rFonts w:ascii="Times New Roman" w:hAnsi="Times New Roman" w:cs="Times New Roman"/>
        </w:rPr>
      </w:pPr>
      <w:bookmarkStart w:id="48" w:name="_Ref500230018"/>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7</w:t>
      </w:r>
      <w:r w:rsidR="00C01A94" w:rsidRPr="00710B88">
        <w:rPr>
          <w:rFonts w:ascii="Times New Roman" w:hAnsi="Times New Roman" w:cs="Times New Roman"/>
          <w:noProof/>
        </w:rPr>
        <w:fldChar w:fldCharType="end"/>
      </w:r>
      <w:bookmarkEnd w:id="48"/>
      <w:r w:rsidRPr="00710B88">
        <w:rPr>
          <w:rFonts w:ascii="Times New Roman" w:hAnsi="Times New Roman" w:cs="Times New Roman"/>
        </w:rPr>
        <w:t xml:space="preserve"> exergy analysis of the air heating </w:t>
      </w:r>
      <w:commentRangeStart w:id="49"/>
      <w:r w:rsidRPr="00710B88">
        <w:rPr>
          <w:rFonts w:ascii="Times New Roman" w:hAnsi="Times New Roman" w:cs="Times New Roman"/>
        </w:rPr>
        <w:t>system</w:t>
      </w:r>
      <w:commentRangeEnd w:id="49"/>
      <w:r w:rsidR="0032611F" w:rsidRPr="00710B88">
        <w:rPr>
          <w:rStyle w:val="ae"/>
          <w:rFonts w:ascii="Times New Roman" w:eastAsiaTheme="minorEastAsia" w:hAnsi="Times New Roman" w:cs="Times New Roman"/>
        </w:rPr>
        <w:commentReference w:id="49"/>
      </w:r>
    </w:p>
    <w:p w14:paraId="6251E562" w14:textId="77777777" w:rsidR="00A86BDC" w:rsidRPr="00710B88" w:rsidRDefault="00545D7F" w:rsidP="00A86BDC">
      <w:pPr>
        <w:autoSpaceDE w:val="0"/>
        <w:autoSpaceDN w:val="0"/>
        <w:adjustRightInd w:val="0"/>
        <w:ind w:firstLineChars="200" w:firstLine="480"/>
        <w:rPr>
          <w:rFonts w:ascii="Times New Roman" w:hAnsi="Times New Roman" w:cs="Times New Roman"/>
          <w:color w:val="000000" w:themeColor="text1"/>
          <w:sz w:val="24"/>
          <w:szCs w:val="24"/>
        </w:rPr>
      </w:pPr>
      <w:r w:rsidRPr="00710B88">
        <w:rPr>
          <w:rFonts w:ascii="Times New Roman" w:hAnsi="Times New Roman" w:cs="Times New Roman"/>
          <w:sz w:val="24"/>
          <w:szCs w:val="24"/>
        </w:rPr>
        <w:t>I</w:t>
      </w:r>
      <w:r w:rsidR="00A86BDC" w:rsidRPr="00710B88">
        <w:rPr>
          <w:rFonts w:ascii="Times New Roman" w:hAnsi="Times New Roman" w:cs="Times New Roman"/>
          <w:sz w:val="24"/>
          <w:szCs w:val="24"/>
        </w:rPr>
        <w:t xml:space="preserve">t is also found that the APH8 has the greatest exergy loss and lowest efficiency of all the air preheaters. </w:t>
      </w:r>
      <w:r w:rsidR="00A86BDC" w:rsidRPr="00710B88">
        <w:rPr>
          <w:rFonts w:ascii="Times New Roman" w:hAnsi="Times New Roman" w:cs="Times New Roman"/>
          <w:sz w:val="24"/>
          <w:szCs w:val="24"/>
          <w:highlight w:val="yellow"/>
        </w:rPr>
        <w:t xml:space="preserve">According the exergy loss equation Eq.4, the great exergy loss of APH8 is mainly because the average temperature of the cold stream is extremely low, which is only 62 </w:t>
      </w:r>
      <w:r w:rsidR="00A86BDC" w:rsidRPr="00710B88">
        <w:rPr>
          <w:rFonts w:ascii="Times New Roman" w:hAnsi="Times New Roman" w:cs="Times New Roman"/>
          <w:color w:val="000000" w:themeColor="text1"/>
          <w:sz w:val="24"/>
          <w:szCs w:val="24"/>
          <w:highlight w:val="yellow"/>
        </w:rPr>
        <w:t>℃, even more than 110 ℃ less than that of the conventional air preheater. The low temperature level of the air of APH8 also causes its inefficiency</w:t>
      </w:r>
      <w:r w:rsidR="00A86BDC" w:rsidRPr="00710B88">
        <w:rPr>
          <w:rFonts w:ascii="Times New Roman" w:hAnsi="Times New Roman" w:cs="Times New Roman"/>
          <w:color w:val="000000" w:themeColor="text1"/>
          <w:sz w:val="24"/>
          <w:szCs w:val="24"/>
        </w:rPr>
        <w:t xml:space="preserve">. </w:t>
      </w:r>
      <w:commentRangeStart w:id="50"/>
      <w:r w:rsidRPr="00710B88">
        <w:rPr>
          <w:rFonts w:ascii="Times New Roman" w:hAnsi="Times New Roman" w:cs="Times New Roman"/>
          <w:color w:val="000000" w:themeColor="text1"/>
          <w:sz w:val="24"/>
          <w:szCs w:val="24"/>
        </w:rPr>
        <w:t>Besides</w:t>
      </w:r>
      <w:commentRangeEnd w:id="50"/>
      <w:r w:rsidR="0032611F" w:rsidRPr="00710B88">
        <w:rPr>
          <w:rStyle w:val="ae"/>
          <w:rFonts w:ascii="Times New Roman" w:hAnsi="Times New Roman" w:cs="Times New Roman"/>
        </w:rPr>
        <w:commentReference w:id="50"/>
      </w:r>
      <w:r w:rsidRPr="00710B88">
        <w:rPr>
          <w:rFonts w:ascii="Times New Roman" w:hAnsi="Times New Roman" w:cs="Times New Roman"/>
          <w:color w:val="000000" w:themeColor="text1"/>
          <w:sz w:val="24"/>
          <w:szCs w:val="24"/>
        </w:rPr>
        <w:t xml:space="preserve">, </w:t>
      </w:r>
      <w:r w:rsidR="00426262" w:rsidRPr="00710B88">
        <w:rPr>
          <w:rFonts w:ascii="Times New Roman" w:hAnsi="Times New Roman" w:cs="Times New Roman"/>
          <w:color w:val="000000" w:themeColor="text1"/>
          <w:sz w:val="24"/>
          <w:szCs w:val="24"/>
        </w:rPr>
        <w:t xml:space="preserve">compared with APHs, </w:t>
      </w:r>
      <w:r w:rsidR="00F038E1" w:rsidRPr="00710B88">
        <w:rPr>
          <w:rFonts w:ascii="Times New Roman" w:hAnsi="Times New Roman" w:cs="Times New Roman"/>
          <w:color w:val="000000" w:themeColor="text1"/>
          <w:sz w:val="24"/>
          <w:szCs w:val="24"/>
        </w:rPr>
        <w:t>the change of heat transfer method of AOCs causes larger temperature difference between the hot and cold stream. However, the efficiency of AOCs is relatively high, owing to the high temperature level of the cold stream.</w:t>
      </w:r>
      <w:r w:rsidR="00426262" w:rsidRPr="00710B88">
        <w:rPr>
          <w:rFonts w:ascii="Times New Roman" w:hAnsi="Times New Roman" w:cs="Times New Roman"/>
          <w:color w:val="000000" w:themeColor="text1"/>
          <w:sz w:val="24"/>
          <w:szCs w:val="24"/>
        </w:rPr>
        <w:t xml:space="preserve">  </w:t>
      </w:r>
    </w:p>
    <w:p w14:paraId="7AD9D0EA" w14:textId="4951A848" w:rsidR="00A86BDC" w:rsidRPr="00710B88" w:rsidRDefault="00A86BDC" w:rsidP="00A86BDC">
      <w:pPr>
        <w:autoSpaceDE w:val="0"/>
        <w:autoSpaceDN w:val="0"/>
        <w:adjustRightInd w:val="0"/>
        <w:ind w:firstLineChars="200" w:firstLine="480"/>
        <w:jc w:val="right"/>
        <w:rPr>
          <w:rFonts w:ascii="Times New Roman" w:hAnsi="Times New Roman" w:cs="Times New Roman"/>
          <w:sz w:val="24"/>
          <w:szCs w:val="24"/>
        </w:rPr>
      </w:pPr>
      <m:oMath>
        <m:r>
          <w:rPr>
            <w:rFonts w:ascii="Cambria Math" w:hAnsi="Cambria Math" w:cs="Times New Roman"/>
            <w:sz w:val="24"/>
            <w:szCs w:val="24"/>
          </w:rPr>
          <m:t>∆E=m∆h(</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a,c</m:t>
                </m:r>
              </m:sub>
            </m:sSub>
          </m:den>
        </m:f>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a,h</m:t>
                </m:r>
              </m:sub>
            </m:sSub>
          </m:den>
        </m:f>
        <m:r>
          <w:rPr>
            <w:rFonts w:ascii="Cambria Math" w:hAnsi="Cambria Math" w:cs="Times New Roman"/>
            <w:sz w:val="24"/>
            <w:szCs w:val="24"/>
          </w:rPr>
          <m:t>)</m:t>
        </m:r>
      </m:oMath>
      <w:r w:rsidRPr="00710B88">
        <w:rPr>
          <w:rFonts w:ascii="Times New Roman" w:hAnsi="Times New Roman" w:cs="Times New Roman"/>
          <w:sz w:val="24"/>
          <w:szCs w:val="24"/>
        </w:rPr>
        <w:t xml:space="preserve">                     (4)</w:t>
      </w:r>
    </w:p>
    <w:p w14:paraId="5CB1BAFB" w14:textId="2DE40913" w:rsidR="00E25653" w:rsidRPr="00710B88" w:rsidRDefault="00E5547C" w:rsidP="004D165F">
      <w:pPr>
        <w:widowControl/>
        <w:jc w:val="left"/>
        <w:rPr>
          <w:rFonts w:ascii="Times New Roman" w:hAnsi="Times New Roman" w:cs="Times New Roman"/>
          <w:sz w:val="24"/>
          <w:szCs w:val="24"/>
        </w:rPr>
      </w:pPr>
      <w:r w:rsidRPr="00710B88">
        <w:rPr>
          <w:rFonts w:ascii="Times New Roman" w:hAnsi="Times New Roman" w:cs="Times New Roman"/>
          <w:sz w:val="24"/>
          <w:szCs w:val="24"/>
        </w:rPr>
        <w:t xml:space="preserve">As can be seen from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_Ref501439275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8</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the logarithmic mean temperature difference of the air preheater is less than the 72℃ mentioned in section 4.2, with the temperature difference of AOCs being from 44 to 63 ℃ and the APHs being from 11 to 26 ℃, with the maximum temperature difference occurring at AOC4 is 62.75℃, the minimum temperature difference is APH5 12.00 ℃.</w:t>
      </w:r>
    </w:p>
    <w:p w14:paraId="79998F45" w14:textId="612BEBD6" w:rsidR="00E25653" w:rsidRPr="00710B88" w:rsidRDefault="00D47435" w:rsidP="00AC5226">
      <w:pPr>
        <w:keepNext/>
        <w:autoSpaceDE w:val="0"/>
        <w:autoSpaceDN w:val="0"/>
        <w:adjustRightInd w:val="0"/>
        <w:ind w:firstLineChars="200" w:firstLine="420"/>
        <w:jc w:val="left"/>
        <w:rPr>
          <w:rFonts w:ascii="Times New Roman" w:hAnsi="Times New Roman" w:cs="Times New Roman"/>
        </w:rPr>
      </w:pPr>
      <w:r w:rsidRPr="00710B88">
        <w:rPr>
          <w:rFonts w:ascii="Times New Roman" w:hAnsi="Times New Roman" w:cs="Times New Roman"/>
        </w:rPr>
        <w:object w:dxaOrig="6733" w:dyaOrig="4761" w14:anchorId="12C0496E">
          <v:shape id="_x0000_i1031" type="#_x0000_t75" style="width:226.4pt;height:214.05pt" o:ole="">
            <v:imagedata r:id="rId23" o:title="" cropbottom="22442f" cropleft="2503f" cropright="26682f"/>
          </v:shape>
          <o:OLEObject Type="Embed" ProgID="Origin50.Graph" ShapeID="_x0000_i1031" DrawAspect="Content" ObjectID="_1575981182" r:id="rId24"/>
        </w:object>
      </w:r>
    </w:p>
    <w:p w14:paraId="3E939539" w14:textId="0E7D0C42" w:rsidR="00E25653" w:rsidRPr="00710B88" w:rsidRDefault="00E25653" w:rsidP="009C7A2C">
      <w:pPr>
        <w:pStyle w:val="af3"/>
        <w:jc w:val="left"/>
        <w:rPr>
          <w:rFonts w:ascii="Times New Roman" w:hAnsi="Times New Roman" w:cs="Times New Roman"/>
          <w:sz w:val="24"/>
          <w:szCs w:val="24"/>
        </w:rPr>
      </w:pPr>
      <w:bookmarkStart w:id="51" w:name="_Ref50143927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8</w:t>
      </w:r>
      <w:r w:rsidR="00C01A94" w:rsidRPr="00710B88">
        <w:rPr>
          <w:rFonts w:ascii="Times New Roman" w:hAnsi="Times New Roman" w:cs="Times New Roman"/>
          <w:noProof/>
        </w:rPr>
        <w:fldChar w:fldCharType="end"/>
      </w:r>
      <w:bookmarkEnd w:id="51"/>
      <w:r w:rsidR="00E5547C" w:rsidRPr="00710B88">
        <w:rPr>
          <w:rFonts w:ascii="Times New Roman" w:hAnsi="Times New Roman" w:cs="Times New Roman"/>
          <w:sz w:val="24"/>
          <w:szCs w:val="24"/>
        </w:rPr>
        <w:t xml:space="preserve"> temperature difference of the air preheater</w:t>
      </w:r>
    </w:p>
    <w:p w14:paraId="134073F3" w14:textId="77777777" w:rsidR="00A911FD" w:rsidRPr="00710B88" w:rsidRDefault="00A911FD"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 xml:space="preserve">The total exergy loss of the LPEs is 10.73MW, and </w:t>
      </w:r>
      <w:r w:rsidR="009D08AB" w:rsidRPr="00710B88">
        <w:rPr>
          <w:rFonts w:ascii="Times New Roman" w:hAnsi="Times New Roman" w:cs="Times New Roman"/>
          <w:sz w:val="24"/>
          <w:szCs w:val="24"/>
        </w:rPr>
        <w:t xml:space="preserve">the overall exergy efficiency is 91.62%, much higher than that of air preheater. As shown in Fig.6, the temperature </w:t>
      </w:r>
      <w:r w:rsidR="009D08AB" w:rsidRPr="00710B88">
        <w:rPr>
          <w:rFonts w:ascii="Times New Roman" w:hAnsi="Times New Roman" w:cs="Times New Roman"/>
          <w:sz w:val="24"/>
          <w:szCs w:val="24"/>
        </w:rPr>
        <w:lastRenderedPageBreak/>
        <w:t>difference of the LPEs is between 2</w:t>
      </w:r>
      <w:r w:rsidR="00B9392C" w:rsidRPr="00710B88">
        <w:rPr>
          <w:rFonts w:ascii="Times New Roman" w:hAnsi="Times New Roman" w:cs="Times New Roman"/>
          <w:sz w:val="24"/>
          <w:szCs w:val="24"/>
        </w:rPr>
        <w:t>3</w:t>
      </w:r>
      <w:r w:rsidR="009D08AB" w:rsidRPr="00710B88">
        <w:rPr>
          <w:rFonts w:ascii="Times New Roman" w:hAnsi="Times New Roman" w:cs="Times New Roman"/>
          <w:sz w:val="24"/>
          <w:szCs w:val="24"/>
        </w:rPr>
        <w:t xml:space="preserve"> ℃ to 42 ℃, </w:t>
      </w:r>
      <w:r w:rsidR="00C64AA9" w:rsidRPr="00710B88">
        <w:rPr>
          <w:rFonts w:ascii="Times New Roman" w:hAnsi="Times New Roman" w:cs="Times New Roman"/>
          <w:sz w:val="24"/>
          <w:szCs w:val="24"/>
        </w:rPr>
        <w:t>less than that of the original air preheater</w:t>
      </w:r>
      <w:r w:rsidR="009D08AB" w:rsidRPr="00710B88">
        <w:rPr>
          <w:rFonts w:ascii="Times New Roman" w:hAnsi="Times New Roman" w:cs="Times New Roman"/>
          <w:sz w:val="24"/>
          <w:szCs w:val="24"/>
        </w:rPr>
        <w:t xml:space="preserve">. The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1 and </w:t>
      </w:r>
      <w:r w:rsidR="00F7778C" w:rsidRPr="00710B88">
        <w:rPr>
          <w:rFonts w:ascii="Times New Roman" w:hAnsi="Times New Roman" w:cs="Times New Roman"/>
          <w:sz w:val="24"/>
          <w:szCs w:val="24"/>
        </w:rPr>
        <w:t>LPE</w:t>
      </w:r>
      <w:r w:rsidR="009D08AB" w:rsidRPr="00710B88">
        <w:rPr>
          <w:rFonts w:ascii="Times New Roman" w:hAnsi="Times New Roman" w:cs="Times New Roman"/>
          <w:sz w:val="24"/>
          <w:szCs w:val="24"/>
        </w:rPr>
        <w:t xml:space="preserve">4 have the greatest exergy loss of all the LPEs, which mainly </w:t>
      </w:r>
      <w:r w:rsidR="00B9392C" w:rsidRPr="00710B88">
        <w:rPr>
          <w:rFonts w:ascii="Times New Roman" w:hAnsi="Times New Roman" w:cs="Times New Roman"/>
          <w:sz w:val="24"/>
          <w:szCs w:val="24"/>
        </w:rPr>
        <w:t>results from</w:t>
      </w:r>
      <w:r w:rsidR="009D08AB" w:rsidRPr="00710B88">
        <w:rPr>
          <w:rFonts w:ascii="Times New Roman" w:hAnsi="Times New Roman" w:cs="Times New Roman"/>
          <w:sz w:val="24"/>
          <w:szCs w:val="24"/>
        </w:rPr>
        <w:t xml:space="preserve"> their great heat transfer rate. Besides the exergetic performance of the LPEs </w:t>
      </w:r>
      <w:r w:rsidR="00B9392C" w:rsidRPr="00710B88">
        <w:rPr>
          <w:rFonts w:ascii="Times New Roman" w:hAnsi="Times New Roman" w:cs="Times New Roman"/>
          <w:sz w:val="24"/>
          <w:szCs w:val="24"/>
        </w:rPr>
        <w:t>keeps falling along the flow direction of flue gas. Th</w:t>
      </w:r>
      <w:r w:rsidR="00F7778C" w:rsidRPr="00710B88">
        <w:rPr>
          <w:rFonts w:ascii="Times New Roman" w:hAnsi="Times New Roman" w:cs="Times New Roman"/>
          <w:sz w:val="24"/>
          <w:szCs w:val="24"/>
        </w:rPr>
        <w:t>is</w:t>
      </w:r>
      <w:r w:rsidR="00B9392C" w:rsidRPr="00710B88">
        <w:rPr>
          <w:rFonts w:ascii="Times New Roman" w:hAnsi="Times New Roman" w:cs="Times New Roman"/>
          <w:sz w:val="24"/>
          <w:szCs w:val="24"/>
        </w:rPr>
        <w:t xml:space="preserve"> is because the higher temperature of the cold stream, the greater exergy efficiency</w:t>
      </w:r>
      <w:r w:rsidR="003F0CBA" w:rsidRPr="00710B88">
        <w:rPr>
          <w:rFonts w:ascii="Times New Roman" w:hAnsi="Times New Roman" w:cs="Times New Roman"/>
          <w:sz w:val="24"/>
          <w:szCs w:val="24"/>
        </w:rPr>
        <w:t>,</w:t>
      </w:r>
      <w:r w:rsidR="00B9392C" w:rsidRPr="00710B88">
        <w:rPr>
          <w:rFonts w:ascii="Times New Roman" w:hAnsi="Times New Roman" w:cs="Times New Roman"/>
          <w:sz w:val="24"/>
          <w:szCs w:val="24"/>
        </w:rPr>
        <w:t xml:space="preserve"> </w:t>
      </w:r>
      <w:r w:rsidR="003F0CBA" w:rsidRPr="00710B88">
        <w:rPr>
          <w:rFonts w:ascii="Times New Roman" w:hAnsi="Times New Roman" w:cs="Times New Roman"/>
          <w:sz w:val="24"/>
          <w:szCs w:val="24"/>
        </w:rPr>
        <w:t>for</w:t>
      </w:r>
      <w:r w:rsidR="00B9392C" w:rsidRPr="00710B88">
        <w:rPr>
          <w:rFonts w:ascii="Times New Roman" w:hAnsi="Times New Roman" w:cs="Times New Roman"/>
          <w:sz w:val="24"/>
          <w:szCs w:val="24"/>
        </w:rPr>
        <w:t xml:space="preserve"> the temperature difference changes little in heat transfer process.</w:t>
      </w:r>
    </w:p>
    <w:p w14:paraId="2AACE461" w14:textId="77777777" w:rsidR="003753AF" w:rsidRPr="00710B88" w:rsidRDefault="003753AF" w:rsidP="00AD2404">
      <w:pPr>
        <w:autoSpaceDE w:val="0"/>
        <w:autoSpaceDN w:val="0"/>
        <w:adjustRightInd w:val="0"/>
        <w:ind w:firstLineChars="200" w:firstLine="480"/>
        <w:rPr>
          <w:rFonts w:ascii="Times New Roman" w:hAnsi="Times New Roman" w:cs="Times New Roman"/>
          <w:sz w:val="24"/>
          <w:szCs w:val="24"/>
        </w:rPr>
      </w:pPr>
    </w:p>
    <w:p w14:paraId="1CEAEA82" w14:textId="77777777" w:rsidR="00A24F02" w:rsidRPr="00710B88" w:rsidRDefault="003753AF"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4630" w:dyaOrig="3544" w14:anchorId="36C3A2DD">
          <v:shape id="_x0000_i1032" type="#_x0000_t75" style="width:231.4pt;height:177.5pt" o:ole="">
            <v:imagedata r:id="rId25" o:title=""/>
          </v:shape>
          <o:OLEObject Type="Embed" ProgID="Origin50.Graph" ShapeID="_x0000_i1032" DrawAspect="Content" ObjectID="_1575981183" r:id="rId26"/>
        </w:object>
      </w:r>
    </w:p>
    <w:p w14:paraId="45C2326F" w14:textId="1EC1804C" w:rsidR="003753AF"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9</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exergy analysis of the LPEs</w:t>
      </w:r>
    </w:p>
    <w:p w14:paraId="7700826B" w14:textId="4ECAFAFC" w:rsidR="00B9392C" w:rsidRPr="00710B88" w:rsidRDefault="00B9392C"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The layout of the optimization system also changes the exergetic performance of regenerative heaters, shown in Fig.7</w:t>
      </w:r>
      <w:r w:rsidR="00877DCA" w:rsidRPr="00710B88">
        <w:rPr>
          <w:rFonts w:ascii="Times New Roman" w:hAnsi="Times New Roman" w:cs="Times New Roman"/>
          <w:sz w:val="24"/>
          <w:szCs w:val="24"/>
        </w:rPr>
        <w:t xml:space="preserve">. The total exergy loss of regenerative heaters is 11.60 MW, which is greatly reduced compared with that of the base model. </w:t>
      </w:r>
      <w:r w:rsidR="00111807" w:rsidRPr="00710B88">
        <w:rPr>
          <w:rFonts w:ascii="Times New Roman" w:hAnsi="Times New Roman" w:cs="Times New Roman"/>
          <w:sz w:val="24"/>
          <w:szCs w:val="24"/>
        </w:rPr>
        <w:t>O</w:t>
      </w:r>
      <w:r w:rsidR="008C7B3E" w:rsidRPr="00710B88">
        <w:rPr>
          <w:rFonts w:ascii="Times New Roman" w:hAnsi="Times New Roman" w:cs="Times New Roman"/>
          <w:sz w:val="24"/>
          <w:szCs w:val="24"/>
        </w:rPr>
        <w:t>n the one hand, o</w:t>
      </w:r>
      <w:r w:rsidR="0020082E" w:rsidRPr="00710B88">
        <w:rPr>
          <w:rFonts w:ascii="Times New Roman" w:hAnsi="Times New Roman" w:cs="Times New Roman"/>
          <w:sz w:val="24"/>
          <w:szCs w:val="24"/>
        </w:rPr>
        <w:t xml:space="preserve">wing to the heat injected by flue gas, </w:t>
      </w:r>
      <w:r w:rsidR="00F7778C" w:rsidRPr="00710B88">
        <w:rPr>
          <w:rFonts w:ascii="Times New Roman" w:hAnsi="Times New Roman" w:cs="Times New Roman"/>
          <w:sz w:val="24"/>
          <w:szCs w:val="24"/>
        </w:rPr>
        <w:t xml:space="preserve">less extracted steam is needed for </w:t>
      </w:r>
      <w:r w:rsidR="0020082E" w:rsidRPr="00710B88">
        <w:rPr>
          <w:rFonts w:ascii="Times New Roman" w:hAnsi="Times New Roman" w:cs="Times New Roman"/>
          <w:sz w:val="24"/>
          <w:szCs w:val="24"/>
        </w:rPr>
        <w:t>the</w:t>
      </w:r>
      <w:r w:rsidR="00E716A9" w:rsidRPr="00710B88">
        <w:rPr>
          <w:rFonts w:ascii="Times New Roman" w:hAnsi="Times New Roman" w:cs="Times New Roman"/>
          <w:sz w:val="24"/>
          <w:szCs w:val="24"/>
        </w:rPr>
        <w:t xml:space="preserve"> HRH2, HRH4, LRH6, and LRH8 </w:t>
      </w:r>
      <w:r w:rsidR="0020082E" w:rsidRPr="00710B88">
        <w:rPr>
          <w:rFonts w:ascii="Times New Roman" w:hAnsi="Times New Roman" w:cs="Times New Roman"/>
          <w:sz w:val="24"/>
          <w:szCs w:val="24"/>
        </w:rPr>
        <w:t xml:space="preserve">which </w:t>
      </w:r>
      <w:r w:rsidR="00E716A9" w:rsidRPr="00710B88">
        <w:rPr>
          <w:rFonts w:ascii="Times New Roman" w:hAnsi="Times New Roman" w:cs="Times New Roman"/>
          <w:sz w:val="24"/>
          <w:szCs w:val="24"/>
        </w:rPr>
        <w:t xml:space="preserve">are paralleled with </w:t>
      </w:r>
      <w:r w:rsidR="00F7778C" w:rsidRPr="00710B88">
        <w:rPr>
          <w:rFonts w:ascii="Times New Roman" w:hAnsi="Times New Roman" w:cs="Times New Roman"/>
          <w:sz w:val="24"/>
          <w:szCs w:val="24"/>
        </w:rPr>
        <w:t>LPEs</w:t>
      </w:r>
      <w:r w:rsidR="007A4052" w:rsidRPr="00710B88">
        <w:rPr>
          <w:rFonts w:ascii="Times New Roman" w:hAnsi="Times New Roman" w:cs="Times New Roman"/>
          <w:sz w:val="24"/>
          <w:szCs w:val="24"/>
        </w:rPr>
        <w:t>, which</w:t>
      </w:r>
      <w:r w:rsidR="00F7778C" w:rsidRPr="00710B88">
        <w:rPr>
          <w:rFonts w:ascii="Times New Roman" w:hAnsi="Times New Roman" w:cs="Times New Roman"/>
          <w:sz w:val="24"/>
          <w:szCs w:val="24"/>
        </w:rPr>
        <w:t xml:space="preserve"> causes less exergy loss of corresponding regenerative heater.</w:t>
      </w:r>
      <w:r w:rsidR="003F0CBA" w:rsidRPr="00710B88">
        <w:rPr>
          <w:rFonts w:ascii="Times New Roman" w:hAnsi="Times New Roman" w:cs="Times New Roman"/>
          <w:sz w:val="24"/>
          <w:szCs w:val="24"/>
        </w:rPr>
        <w:t xml:space="preserve"> </w:t>
      </w:r>
      <w:r w:rsidR="008C7B3E" w:rsidRPr="00710B88">
        <w:rPr>
          <w:rFonts w:ascii="Times New Roman" w:hAnsi="Times New Roman" w:cs="Times New Roman"/>
          <w:sz w:val="24"/>
          <w:szCs w:val="24"/>
        </w:rPr>
        <w:t>On the other hand</w:t>
      </w:r>
      <w:r w:rsidR="003F0CBA" w:rsidRPr="00710B88">
        <w:rPr>
          <w:rFonts w:ascii="Times New Roman" w:hAnsi="Times New Roman" w:cs="Times New Roman"/>
          <w:sz w:val="24"/>
          <w:szCs w:val="24"/>
        </w:rPr>
        <w:t>, the LPEs heat condensate and feedwater to higher temperature level than the regenerative heaters,</w:t>
      </w:r>
      <w:r w:rsidR="008C7B3E" w:rsidRPr="00710B88">
        <w:rPr>
          <w:rFonts w:ascii="Times New Roman" w:hAnsi="Times New Roman" w:cs="Times New Roman"/>
          <w:sz w:val="24"/>
          <w:szCs w:val="24"/>
        </w:rPr>
        <w:t xml:space="preserve"> leading to less heat transfer rate of HRH1, HRH3, DEA and LRH7</w:t>
      </w:r>
      <w:r w:rsidR="00111807" w:rsidRPr="00710B88">
        <w:rPr>
          <w:rFonts w:ascii="Times New Roman" w:hAnsi="Times New Roman" w:cs="Times New Roman"/>
          <w:sz w:val="24"/>
          <w:szCs w:val="24"/>
        </w:rPr>
        <w:t>, which will also reduce the exergy loss</w:t>
      </w:r>
      <w:r w:rsidR="003F0CBA" w:rsidRPr="00710B88">
        <w:rPr>
          <w:rFonts w:ascii="Times New Roman" w:hAnsi="Times New Roman" w:cs="Times New Roman"/>
          <w:sz w:val="24"/>
          <w:szCs w:val="24"/>
        </w:rPr>
        <w:t xml:space="preserve">. </w:t>
      </w:r>
    </w:p>
    <w:p w14:paraId="5C0B7322" w14:textId="77777777" w:rsidR="00E751C5" w:rsidRPr="00710B88" w:rsidRDefault="00E751C5" w:rsidP="00AD2404">
      <w:pPr>
        <w:autoSpaceDE w:val="0"/>
        <w:autoSpaceDN w:val="0"/>
        <w:adjustRightInd w:val="0"/>
        <w:ind w:firstLineChars="200" w:firstLine="480"/>
        <w:rPr>
          <w:rFonts w:ascii="Times New Roman" w:hAnsi="Times New Roman" w:cs="Times New Roman"/>
          <w:sz w:val="24"/>
          <w:szCs w:val="24"/>
        </w:rPr>
      </w:pPr>
    </w:p>
    <w:p w14:paraId="5DB3F3D5" w14:textId="11FE8D2B" w:rsidR="00A24F02" w:rsidRPr="00710B88" w:rsidRDefault="006B6441" w:rsidP="00A24F02">
      <w:pPr>
        <w:keepNext/>
        <w:autoSpaceDE w:val="0"/>
        <w:autoSpaceDN w:val="0"/>
        <w:adjustRightInd w:val="0"/>
        <w:jc w:val="center"/>
        <w:rPr>
          <w:rFonts w:ascii="Times New Roman" w:hAnsi="Times New Roman" w:cs="Times New Roman"/>
        </w:rPr>
      </w:pPr>
      <w:r w:rsidRPr="00710B88">
        <w:rPr>
          <w:rFonts w:ascii="Times New Roman" w:hAnsi="Times New Roman" w:cs="Times New Roman"/>
        </w:rPr>
        <w:object w:dxaOrig="6174" w:dyaOrig="4727" w14:anchorId="0A4BC35E">
          <v:shape id="_x0000_i1033" type="#_x0000_t75" style="width:208.3pt;height:165.95pt" o:ole="">
            <v:imagedata r:id="rId27" o:title="" cropbottom="19594f" cropright="21329f"/>
          </v:shape>
          <o:OLEObject Type="Embed" ProgID="Origin50.Graph" ShapeID="_x0000_i1033" DrawAspect="Content" ObjectID="_1575981184" r:id="rId28"/>
        </w:object>
      </w:r>
    </w:p>
    <w:p w14:paraId="69982925" w14:textId="2F26CC3F" w:rsidR="00B9392C" w:rsidRPr="00710B88" w:rsidRDefault="00A24F02" w:rsidP="00A24F02">
      <w:pPr>
        <w:pStyle w:val="af3"/>
        <w:jc w:val="center"/>
        <w:rPr>
          <w:rFonts w:ascii="Times New Roman" w:hAnsi="Times New Roman" w:cs="Times New Roman"/>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10</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comparative exergy analysis of regenerative heaters</w:t>
      </w:r>
    </w:p>
    <w:p w14:paraId="0D6F6E66" w14:textId="1A20D5B4" w:rsidR="00B9392C" w:rsidRPr="00710B88" w:rsidRDefault="00B9392C" w:rsidP="00B9392C">
      <w:pPr>
        <w:autoSpaceDE w:val="0"/>
        <w:autoSpaceDN w:val="0"/>
        <w:adjustRightInd w:val="0"/>
        <w:jc w:val="center"/>
        <w:rPr>
          <w:rFonts w:ascii="Times New Roman" w:hAnsi="Times New Roman" w:cs="Times New Roman"/>
          <w:sz w:val="24"/>
          <w:szCs w:val="24"/>
        </w:rPr>
      </w:pPr>
    </w:p>
    <w:p w14:paraId="1D6AA0F4" w14:textId="77777777" w:rsidR="004061CD" w:rsidRPr="00710B88" w:rsidRDefault="00422868" w:rsidP="00AD2404">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4061CD" w:rsidRPr="00710B88">
        <w:rPr>
          <w:rFonts w:ascii="Times New Roman" w:hAnsi="Times New Roman" w:cs="Times New Roman"/>
          <w:sz w:val="24"/>
          <w:szCs w:val="24"/>
        </w:rPr>
        <w:t xml:space="preserve">here are three factors causing the improvement in exergetic performance. </w:t>
      </w:r>
      <w:r w:rsidR="004061CD" w:rsidRPr="00710B88">
        <w:rPr>
          <w:rFonts w:ascii="Times New Roman" w:hAnsi="Times New Roman" w:cs="Times New Roman"/>
          <w:sz w:val="24"/>
          <w:szCs w:val="24"/>
        </w:rPr>
        <w:lastRenderedPageBreak/>
        <w:t>Firstly, for HRH1, HRH3, DEA and LRH7</w:t>
      </w:r>
      <w:r w:rsidR="00BA2B43" w:rsidRPr="00710B88">
        <w:rPr>
          <w:rFonts w:ascii="Times New Roman" w:hAnsi="Times New Roman" w:cs="Times New Roman"/>
          <w:sz w:val="24"/>
          <w:szCs w:val="24"/>
        </w:rPr>
        <w:t xml:space="preserve">, due to higher temperature level of the water from LPE, the exergy of the inlet feedwater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c,i</m:t>
            </m:r>
          </m:sub>
        </m:sSub>
      </m:oMath>
      <w:r w:rsidR="00BA2B43" w:rsidRPr="00710B88">
        <w:rPr>
          <w:rFonts w:ascii="Times New Roman" w:hAnsi="Times New Roman" w:cs="Times New Roman"/>
          <w:i/>
          <w:sz w:val="24"/>
          <w:szCs w:val="24"/>
        </w:rPr>
        <w:t xml:space="preserve"> </w:t>
      </w:r>
      <w:r w:rsidR="00BA2B43" w:rsidRPr="00710B88">
        <w:rPr>
          <w:rFonts w:ascii="Times New Roman" w:hAnsi="Times New Roman" w:cs="Times New Roman"/>
          <w:sz w:val="24"/>
          <w:szCs w:val="24"/>
        </w:rPr>
        <w:t xml:space="preserve">increases, leading to the efficiency improvement. Secondly, the installation of AOCs causes the reduction of the superheat degree of the extracted steam entering the HRH3 and DEA, and reduce </w:t>
      </w:r>
      <w:r w:rsidR="003C1F80" w:rsidRPr="00710B88">
        <w:rPr>
          <w:rFonts w:ascii="Times New Roman" w:hAnsi="Times New Roman" w:cs="Times New Roman"/>
          <w:sz w:val="24"/>
          <w:szCs w:val="24"/>
        </w:rPr>
        <w:t>its</w:t>
      </w:r>
      <w:r w:rsidR="00BA2B43" w:rsidRPr="00710B88">
        <w:rPr>
          <w:rFonts w:ascii="Times New Roman" w:hAnsi="Times New Roman" w:cs="Times New Roman"/>
          <w:sz w:val="24"/>
          <w:szCs w:val="24"/>
        </w:rPr>
        <w:t xml:space="preserve"> exergy, namely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h,i</m:t>
            </m:r>
          </m:sub>
        </m:sSub>
      </m:oMath>
      <w:r w:rsidRPr="00710B88">
        <w:rPr>
          <w:rFonts w:ascii="Times New Roman" w:hAnsi="Times New Roman" w:cs="Times New Roman"/>
          <w:sz w:val="24"/>
          <w:szCs w:val="24"/>
        </w:rPr>
        <w:t>. At last, compared the original regenerative heaters, an extral part of drainage from corresponding air preheater of optimization system is used to heat the feedwater. Compared with the extracted steam, the drainage from air preheaters has lower exergy, which reduce the irreversible loss to some extent.</w:t>
      </w:r>
    </w:p>
    <w:p w14:paraId="4EE67C1A" w14:textId="77777777" w:rsidR="009409DD" w:rsidRPr="00710B88" w:rsidRDefault="00432288" w:rsidP="00442A6C">
      <w:pPr>
        <w:autoSpaceDE w:val="0"/>
        <w:autoSpaceDN w:val="0"/>
        <w:adjustRightInd w:val="0"/>
        <w:ind w:firstLineChars="200" w:firstLine="480"/>
        <w:rPr>
          <w:rFonts w:ascii="Times New Roman" w:hAnsi="Times New Roman" w:cs="Times New Roman"/>
          <w:sz w:val="24"/>
          <w:szCs w:val="24"/>
        </w:rPr>
      </w:pPr>
      <w:r w:rsidRPr="00710B88">
        <w:rPr>
          <w:rFonts w:ascii="Times New Roman" w:hAnsi="Times New Roman" w:cs="Times New Roman"/>
          <w:sz w:val="24"/>
          <w:szCs w:val="24"/>
        </w:rPr>
        <w:t>T</w:t>
      </w:r>
      <w:r w:rsidR="00F13BA8" w:rsidRPr="00710B88">
        <w:rPr>
          <w:rFonts w:ascii="Times New Roman" w:hAnsi="Times New Roman" w:cs="Times New Roman"/>
          <w:sz w:val="24"/>
          <w:szCs w:val="24"/>
        </w:rPr>
        <w:t xml:space="preserve">able </w:t>
      </w:r>
      <w:r w:rsidR="00A27991" w:rsidRPr="00710B88">
        <w:rPr>
          <w:rFonts w:ascii="Times New Roman" w:hAnsi="Times New Roman" w:cs="Times New Roman"/>
          <w:sz w:val="24"/>
          <w:szCs w:val="24"/>
        </w:rPr>
        <w:t>4</w:t>
      </w:r>
      <w:r w:rsidR="00F13BA8" w:rsidRPr="00710B88">
        <w:rPr>
          <w:rFonts w:ascii="Times New Roman" w:hAnsi="Times New Roman" w:cs="Times New Roman"/>
          <w:sz w:val="24"/>
          <w:szCs w:val="24"/>
        </w:rPr>
        <w:t xml:space="preserve"> shows the output power and SCE consumption of the reference system and optimization system. It is found that the optimization system brings an </w:t>
      </w:r>
      <w:r w:rsidR="00DB54F8" w:rsidRPr="00710B88">
        <w:rPr>
          <w:rFonts w:ascii="Times New Roman" w:hAnsi="Times New Roman" w:cs="Times New Roman"/>
          <w:sz w:val="24"/>
          <w:szCs w:val="24"/>
        </w:rPr>
        <w:t>improvement of output power by 11.02 MW, and a reduction of SCE consumption by 5.5 g/kWh.</w:t>
      </w:r>
      <w:r w:rsidR="0089544F" w:rsidRPr="00710B88">
        <w:rPr>
          <w:rFonts w:ascii="Times New Roman" w:hAnsi="Times New Roman" w:cs="Times New Roman"/>
          <w:sz w:val="24"/>
          <w:szCs w:val="24"/>
        </w:rPr>
        <w:t xml:space="preserve"> The finding indicates that the optimization system is more efficient, and the energy saving effect is evident.</w:t>
      </w:r>
    </w:p>
    <w:p w14:paraId="35C643C0" w14:textId="27F6046A" w:rsidR="00A24F02" w:rsidRPr="00710B88" w:rsidRDefault="00A24F02" w:rsidP="00A24F02">
      <w:pPr>
        <w:pStyle w:val="af3"/>
        <w:keepNext/>
        <w:rPr>
          <w:rFonts w:ascii="Times New Roman" w:hAnsi="Times New Roman" w:cs="Times New Roman"/>
        </w:rPr>
      </w:pPr>
      <w:r w:rsidRPr="00710B88">
        <w:rPr>
          <w:rFonts w:ascii="Times New Roman" w:hAnsi="Times New Roman" w:cs="Times New Roman"/>
        </w:rPr>
        <w:t xml:space="preserve">Table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Table \* ARABIC </w:instrText>
      </w:r>
      <w:r w:rsidR="00C01A94" w:rsidRPr="00710B88">
        <w:rPr>
          <w:rFonts w:ascii="Times New Roman" w:hAnsi="Times New Roman" w:cs="Times New Roman"/>
        </w:rPr>
        <w:fldChar w:fldCharType="separate"/>
      </w:r>
      <w:r w:rsidR="00817E72">
        <w:rPr>
          <w:rFonts w:ascii="Times New Roman" w:hAnsi="Times New Roman" w:cs="Times New Roman"/>
          <w:noProof/>
        </w:rPr>
        <w:t>7</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results of exergy saving effect</w:t>
      </w:r>
    </w:p>
    <w:tbl>
      <w:tblPr>
        <w:tblStyle w:val="a4"/>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580"/>
        <w:gridCol w:w="2572"/>
        <w:gridCol w:w="3370"/>
      </w:tblGrid>
      <w:tr w:rsidR="00A04DDD" w:rsidRPr="00710B88" w14:paraId="208673E4" w14:textId="77777777" w:rsidTr="00C9072B">
        <w:tc>
          <w:tcPr>
            <w:tcW w:w="1514" w:type="pct"/>
            <w:tcBorders>
              <w:bottom w:val="single" w:sz="4" w:space="0" w:color="auto"/>
            </w:tcBorders>
            <w:vAlign w:val="center"/>
          </w:tcPr>
          <w:p w14:paraId="0D5DDD72" w14:textId="77777777" w:rsidR="00A04DDD" w:rsidRPr="00710B88" w:rsidRDefault="00A04DDD"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items</w:t>
            </w:r>
          </w:p>
        </w:tc>
        <w:tc>
          <w:tcPr>
            <w:tcW w:w="1509" w:type="pct"/>
            <w:tcBorders>
              <w:bottom w:val="single" w:sz="4" w:space="0" w:color="auto"/>
            </w:tcBorders>
            <w:vAlign w:val="center"/>
          </w:tcPr>
          <w:p w14:paraId="65050D18"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Output power </w:t>
            </w:r>
            <w:r w:rsidR="00A04DDD" w:rsidRPr="00710B88">
              <w:rPr>
                <w:rFonts w:ascii="Times New Roman" w:hAnsi="Times New Roman" w:cs="Times New Roman"/>
                <w:sz w:val="24"/>
                <w:szCs w:val="24"/>
              </w:rPr>
              <w:t>(MW)</w:t>
            </w:r>
          </w:p>
        </w:tc>
        <w:tc>
          <w:tcPr>
            <w:tcW w:w="1977" w:type="pct"/>
            <w:tcBorders>
              <w:bottom w:val="single" w:sz="4" w:space="0" w:color="auto"/>
            </w:tcBorders>
            <w:vAlign w:val="center"/>
          </w:tcPr>
          <w:p w14:paraId="0DD431C8" w14:textId="77777777" w:rsidR="00A04DDD" w:rsidRPr="00710B88" w:rsidRDefault="00C9072B" w:rsidP="00C9072B">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SCE consumption </w:t>
            </w:r>
            <w:r w:rsidR="00A04DDD" w:rsidRPr="00710B88">
              <w:rPr>
                <w:rFonts w:ascii="Times New Roman" w:hAnsi="Times New Roman" w:cs="Times New Roman"/>
                <w:sz w:val="24"/>
                <w:szCs w:val="24"/>
              </w:rPr>
              <w:t>(</w:t>
            </w:r>
            <w:r w:rsidRPr="00710B88">
              <w:rPr>
                <w:rFonts w:ascii="Times New Roman" w:hAnsi="Times New Roman" w:cs="Times New Roman"/>
                <w:sz w:val="24"/>
                <w:szCs w:val="24"/>
              </w:rPr>
              <w:t>g/kW h</w:t>
            </w:r>
            <w:r w:rsidR="00A04DDD" w:rsidRPr="00710B88">
              <w:rPr>
                <w:rFonts w:ascii="Times New Roman" w:hAnsi="Times New Roman" w:cs="Times New Roman"/>
                <w:sz w:val="24"/>
                <w:szCs w:val="24"/>
              </w:rPr>
              <w:t>)</w:t>
            </w:r>
          </w:p>
        </w:tc>
      </w:tr>
      <w:tr w:rsidR="00A04DDD" w:rsidRPr="00710B88" w14:paraId="5E1EFDA0" w14:textId="77777777" w:rsidTr="00C9072B">
        <w:tc>
          <w:tcPr>
            <w:tcW w:w="1514" w:type="pct"/>
            <w:tcBorders>
              <w:bottom w:val="nil"/>
            </w:tcBorders>
            <w:vAlign w:val="center"/>
          </w:tcPr>
          <w:p w14:paraId="6118A813"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Reference system</w:t>
            </w:r>
          </w:p>
        </w:tc>
        <w:tc>
          <w:tcPr>
            <w:tcW w:w="1509" w:type="pct"/>
            <w:tcBorders>
              <w:bottom w:val="nil"/>
            </w:tcBorders>
          </w:tcPr>
          <w:p w14:paraId="09F4CE3A" w14:textId="6C6B7C4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999.1</w:t>
            </w:r>
          </w:p>
        </w:tc>
        <w:tc>
          <w:tcPr>
            <w:tcW w:w="1977" w:type="pct"/>
            <w:tcBorders>
              <w:bottom w:val="nil"/>
            </w:tcBorders>
          </w:tcPr>
          <w:p w14:paraId="0F983B13" w14:textId="02B5819B"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257.6</w:t>
            </w:r>
          </w:p>
        </w:tc>
      </w:tr>
      <w:tr w:rsidR="00A04DDD" w:rsidRPr="00710B88" w14:paraId="6A3CCD1B" w14:textId="77777777" w:rsidTr="00C9072B">
        <w:tc>
          <w:tcPr>
            <w:tcW w:w="1514" w:type="pct"/>
            <w:tcBorders>
              <w:top w:val="nil"/>
              <w:bottom w:val="single" w:sz="4" w:space="0" w:color="auto"/>
            </w:tcBorders>
            <w:vAlign w:val="center"/>
          </w:tcPr>
          <w:p w14:paraId="65F4C607"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Optimization system</w:t>
            </w:r>
          </w:p>
        </w:tc>
        <w:tc>
          <w:tcPr>
            <w:tcW w:w="1509" w:type="pct"/>
            <w:tcBorders>
              <w:top w:val="nil"/>
              <w:bottom w:val="single" w:sz="4" w:space="0" w:color="auto"/>
            </w:tcBorders>
          </w:tcPr>
          <w:p w14:paraId="7A5DF1C0" w14:textId="77777777" w:rsidR="00A04DDD" w:rsidRPr="00710B88" w:rsidRDefault="00C9072B"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1011.19</w:t>
            </w:r>
          </w:p>
        </w:tc>
        <w:tc>
          <w:tcPr>
            <w:tcW w:w="1977" w:type="pct"/>
            <w:tcBorders>
              <w:top w:val="nil"/>
              <w:bottom w:val="single" w:sz="4" w:space="0" w:color="auto"/>
            </w:tcBorders>
          </w:tcPr>
          <w:p w14:paraId="01105295" w14:textId="0839BEBA" w:rsidR="00A04DDD" w:rsidRPr="00710B88" w:rsidRDefault="00180FEF" w:rsidP="00A04DDD">
            <w:pPr>
              <w:autoSpaceDE w:val="0"/>
              <w:autoSpaceDN w:val="0"/>
              <w:adjustRightInd w:val="0"/>
              <w:jc w:val="center"/>
              <w:rPr>
                <w:rFonts w:ascii="Times New Roman" w:hAnsi="Times New Roman" w:cs="Times New Roman"/>
                <w:sz w:val="24"/>
                <w:szCs w:val="24"/>
              </w:rPr>
            </w:pPr>
            <w:r w:rsidRPr="00710B88">
              <w:rPr>
                <w:rFonts w:ascii="Times New Roman" w:hAnsi="Times New Roman" w:cs="Times New Roman"/>
                <w:sz w:val="24"/>
                <w:szCs w:val="24"/>
              </w:rPr>
              <w:t xml:space="preserve"> </w:t>
            </w:r>
            <w:r w:rsidR="00C9072B" w:rsidRPr="00710B88">
              <w:rPr>
                <w:rFonts w:ascii="Times New Roman" w:hAnsi="Times New Roman" w:cs="Times New Roman"/>
                <w:sz w:val="24"/>
                <w:szCs w:val="24"/>
              </w:rPr>
              <w:t>252.10</w:t>
            </w:r>
          </w:p>
        </w:tc>
      </w:tr>
    </w:tbl>
    <w:p w14:paraId="2FB46BAD" w14:textId="42013108" w:rsidR="00604E35" w:rsidRPr="00710B88" w:rsidRDefault="00C27B2C" w:rsidP="00A24F02">
      <w:pPr>
        <w:pStyle w:val="a3"/>
        <w:ind w:firstLineChars="0" w:firstLine="0"/>
        <w:rPr>
          <w:rFonts w:ascii="Times New Roman" w:hAnsi="Times New Roman" w:cs="Times New Roman"/>
          <w:b/>
          <w:sz w:val="24"/>
          <w:szCs w:val="24"/>
        </w:rPr>
      </w:pPr>
      <w:r w:rsidRPr="00710B88">
        <w:rPr>
          <w:rFonts w:ascii="Times New Roman" w:hAnsi="Times New Roman" w:cs="Times New Roman"/>
          <w:b/>
          <w:sz w:val="24"/>
          <w:szCs w:val="24"/>
        </w:rPr>
        <w:t>Performance evaluation at partial load</w:t>
      </w:r>
    </w:p>
    <w:p w14:paraId="0F9DFBAC" w14:textId="74899FDD" w:rsidR="00C403B1" w:rsidRPr="00710B88" w:rsidRDefault="00C403B1" w:rsidP="00C403B1">
      <w:pPr>
        <w:pStyle w:val="a3"/>
        <w:ind w:firstLine="480"/>
        <w:rPr>
          <w:rFonts w:ascii="Times New Roman" w:hAnsi="Times New Roman" w:cs="Times New Roman"/>
          <w:color w:val="FF0000"/>
          <w:sz w:val="24"/>
          <w:szCs w:val="24"/>
        </w:rPr>
      </w:pPr>
      <w:commentRangeStart w:id="52"/>
      <w:r w:rsidRPr="00710B88">
        <w:rPr>
          <w:rFonts w:ascii="Times New Roman" w:hAnsi="Times New Roman" w:cs="Times New Roman"/>
          <w:color w:val="FF0000"/>
          <w:sz w:val="24"/>
          <w:szCs w:val="24"/>
        </w:rPr>
        <w:t>Considering that large USC power plants always operate underpartial load conditions for peak regulation, it is necessary to study the thermal performance of double reheat USC power plants under.</w:t>
      </w:r>
    </w:p>
    <w:p w14:paraId="38788577" w14:textId="46B13C21" w:rsidR="00EC750B" w:rsidRPr="00710B88" w:rsidRDefault="00C403B1" w:rsidP="00EC750B">
      <w:pPr>
        <w:pStyle w:val="a3"/>
        <w:ind w:firstLine="480"/>
        <w:rPr>
          <w:rFonts w:ascii="Times New Roman" w:hAnsi="Times New Roman" w:cs="Times New Roman"/>
          <w:sz w:val="24"/>
          <w:szCs w:val="24"/>
        </w:rPr>
      </w:pPr>
      <w:r w:rsidRPr="00710B88">
        <w:rPr>
          <w:rFonts w:ascii="Times New Roman" w:hAnsi="Times New Roman" w:cs="Times New Roman"/>
          <w:color w:val="FF0000"/>
          <w:sz w:val="24"/>
          <w:szCs w:val="24"/>
        </w:rPr>
        <w:t>Four typical operation conditions, namely, THA load, 75% THA load, 50% THA load, and 40% THA load conditions, were selected for thermodynamic analyses in the present study</w:t>
      </w:r>
      <w:commentRangeEnd w:id="52"/>
      <w:r w:rsidRPr="00710B88">
        <w:rPr>
          <w:rStyle w:val="ae"/>
          <w:rFonts w:ascii="Times New Roman" w:hAnsi="Times New Roman" w:cs="Times New Roman"/>
        </w:rPr>
        <w:commentReference w:id="52"/>
      </w:r>
      <w:r w:rsidRPr="00710B88">
        <w:rPr>
          <w:rFonts w:ascii="Times New Roman" w:hAnsi="Times New Roman" w:cs="Times New Roman"/>
          <w:color w:val="FF0000"/>
          <w:sz w:val="24"/>
          <w:szCs w:val="24"/>
        </w:rPr>
        <w:t xml:space="preserve">. Data of reference system and optimization system is taken from heat balance chart </w:t>
      </w:r>
      <w:r w:rsidR="00EC750B" w:rsidRPr="00710B88">
        <w:rPr>
          <w:rFonts w:ascii="Times New Roman" w:hAnsi="Times New Roman" w:cs="Times New Roman"/>
          <w:color w:val="FF0000"/>
          <w:sz w:val="24"/>
          <w:szCs w:val="24"/>
        </w:rPr>
        <w:t xml:space="preserve">under variable conditions. Some major parameters can be found in </w:t>
      </w:r>
      <w:r w:rsidR="00EC750B" w:rsidRPr="00710B88">
        <w:rPr>
          <w:rFonts w:ascii="Times New Roman" w:hAnsi="Times New Roman" w:cs="Times New Roman"/>
          <w:color w:val="FF0000"/>
          <w:sz w:val="24"/>
          <w:szCs w:val="24"/>
        </w:rPr>
        <w:fldChar w:fldCharType="begin"/>
      </w:r>
      <w:r w:rsidR="00EC750B" w:rsidRPr="00710B88">
        <w:rPr>
          <w:rFonts w:ascii="Times New Roman" w:hAnsi="Times New Roman" w:cs="Times New Roman"/>
          <w:color w:val="FF0000"/>
          <w:sz w:val="24"/>
          <w:szCs w:val="24"/>
        </w:rPr>
        <w:instrText xml:space="preserve"> REF _Ref500082840 \h </w:instrText>
      </w:r>
      <w:r w:rsidR="00710B88">
        <w:rPr>
          <w:rFonts w:ascii="Times New Roman" w:hAnsi="Times New Roman" w:cs="Times New Roman"/>
          <w:color w:val="FF0000"/>
          <w:sz w:val="24"/>
          <w:szCs w:val="24"/>
        </w:rPr>
        <w:instrText xml:space="preserve"> \* MERGEFORMAT </w:instrText>
      </w:r>
      <w:r w:rsidR="00EC750B" w:rsidRPr="00710B88">
        <w:rPr>
          <w:rFonts w:ascii="Times New Roman" w:hAnsi="Times New Roman" w:cs="Times New Roman"/>
          <w:color w:val="FF0000"/>
          <w:sz w:val="24"/>
          <w:szCs w:val="24"/>
        </w:rPr>
      </w:r>
      <w:r w:rsidR="00EC750B" w:rsidRPr="00710B88">
        <w:rPr>
          <w:rFonts w:ascii="Times New Roman" w:hAnsi="Times New Roman" w:cs="Times New Roman"/>
          <w:color w:val="FF0000"/>
          <w:sz w:val="24"/>
          <w:szCs w:val="24"/>
        </w:rPr>
        <w:fldChar w:fldCharType="separate"/>
      </w:r>
      <w:r w:rsidR="00817E72" w:rsidRPr="00710B88">
        <w:rPr>
          <w:rFonts w:ascii="Times New Roman" w:hAnsi="Times New Roman" w:cs="Times New Roman"/>
        </w:rPr>
        <w:t xml:space="preserve">Table </w:t>
      </w:r>
      <w:r w:rsidR="00817E72">
        <w:rPr>
          <w:rFonts w:ascii="Times New Roman" w:hAnsi="Times New Roman" w:cs="Times New Roman"/>
          <w:noProof/>
        </w:rPr>
        <w:t>1</w:t>
      </w:r>
      <w:r w:rsidR="00EC750B" w:rsidRPr="00710B88">
        <w:rPr>
          <w:rFonts w:ascii="Times New Roman" w:hAnsi="Times New Roman" w:cs="Times New Roman"/>
          <w:color w:val="FF0000"/>
          <w:sz w:val="24"/>
          <w:szCs w:val="24"/>
        </w:rPr>
        <w:fldChar w:fldCharType="end"/>
      </w:r>
      <w:r w:rsidR="00EC750B" w:rsidRPr="00710B88">
        <w:rPr>
          <w:rFonts w:ascii="Times New Roman" w:hAnsi="Times New Roman" w:cs="Times New Roman"/>
          <w:color w:val="FF0000"/>
          <w:sz w:val="24"/>
          <w:szCs w:val="24"/>
        </w:rPr>
        <w:t>.</w:t>
      </w:r>
      <w:r w:rsidR="00EC750B" w:rsidRPr="00710B88">
        <w:rPr>
          <w:rFonts w:ascii="Times New Roman" w:hAnsi="Times New Roman" w:cs="Times New Roman"/>
          <w:sz w:val="24"/>
          <w:szCs w:val="24"/>
        </w:rPr>
        <w:t xml:space="preserve"> </w:t>
      </w:r>
    </w:p>
    <w:p w14:paraId="1048412D" w14:textId="6DF63652" w:rsidR="00BD06BD" w:rsidRPr="00710B88" w:rsidRDefault="00EC750B" w:rsidP="00EC750B">
      <w:pPr>
        <w:pStyle w:val="a3"/>
        <w:ind w:firstLine="480"/>
        <w:rPr>
          <w:rFonts w:ascii="Times New Roman" w:hAnsi="Times New Roman" w:cs="Times New Roman"/>
          <w:sz w:val="24"/>
          <w:szCs w:val="24"/>
        </w:rPr>
      </w:pPr>
      <w:r w:rsidRPr="00710B88">
        <w:rPr>
          <w:rFonts w:ascii="Times New Roman" w:hAnsi="Times New Roman" w:cs="Times New Roman"/>
          <w:sz w:val="24"/>
          <w:szCs w:val="24"/>
        </w:rPr>
        <w:t xml:space="preserve">As shown in </w:t>
      </w:r>
      <w:r w:rsidRPr="00710B88">
        <w:rPr>
          <w:rFonts w:ascii="Times New Roman" w:hAnsi="Times New Roman" w:cs="Times New Roman"/>
          <w:sz w:val="24"/>
          <w:szCs w:val="24"/>
        </w:rPr>
        <w:fldChar w:fldCharType="begin"/>
      </w:r>
      <w:r w:rsidRPr="00710B88">
        <w:rPr>
          <w:rFonts w:ascii="Times New Roman" w:hAnsi="Times New Roman" w:cs="Times New Roman"/>
          <w:sz w:val="24"/>
          <w:szCs w:val="24"/>
        </w:rPr>
        <w:instrText xml:space="preserve"> REF _Ref501527625 \h </w:instrText>
      </w:r>
      <w:r w:rsidR="00710B88">
        <w:rPr>
          <w:rFonts w:ascii="Times New Roman" w:hAnsi="Times New Roman" w:cs="Times New Roman"/>
          <w:sz w:val="24"/>
          <w:szCs w:val="24"/>
        </w:rPr>
        <w:instrText xml:space="preserve"> \* MERGEFORMAT </w:instrText>
      </w:r>
      <w:r w:rsidRPr="00710B88">
        <w:rPr>
          <w:rFonts w:ascii="Times New Roman" w:hAnsi="Times New Roman" w:cs="Times New Roman"/>
          <w:sz w:val="24"/>
          <w:szCs w:val="24"/>
        </w:rPr>
      </w:r>
      <w:r w:rsidRPr="00710B88">
        <w:rPr>
          <w:rFonts w:ascii="Times New Roman" w:hAnsi="Times New Roman" w:cs="Times New Roman"/>
          <w:sz w:val="24"/>
          <w:szCs w:val="24"/>
        </w:rPr>
        <w:fldChar w:fldCharType="separate"/>
      </w:r>
      <w:r w:rsidR="00817E72" w:rsidRPr="00710B88">
        <w:rPr>
          <w:rFonts w:ascii="Times New Roman" w:hAnsi="Times New Roman" w:cs="Times New Roman"/>
        </w:rPr>
        <w:t xml:space="preserve">Fig </w:t>
      </w:r>
      <w:r w:rsidR="00817E72">
        <w:rPr>
          <w:rFonts w:ascii="Times New Roman" w:hAnsi="Times New Roman" w:cs="Times New Roman"/>
          <w:noProof/>
        </w:rPr>
        <w:t>11</w:t>
      </w:r>
      <w:r w:rsidRPr="00710B88">
        <w:rPr>
          <w:rFonts w:ascii="Times New Roman" w:hAnsi="Times New Roman" w:cs="Times New Roman"/>
          <w:sz w:val="24"/>
          <w:szCs w:val="24"/>
        </w:rPr>
        <w:fldChar w:fldCharType="end"/>
      </w:r>
      <w:r w:rsidRPr="00710B88">
        <w:rPr>
          <w:rFonts w:ascii="Times New Roman" w:hAnsi="Times New Roman" w:cs="Times New Roman"/>
          <w:sz w:val="24"/>
          <w:szCs w:val="24"/>
        </w:rPr>
        <w:t xml:space="preserve">, Optimizing system efficiency does not always outweigh the reference system and even worse at low loads. Optimized system efficiency was </w:t>
      </w:r>
      <w:r w:rsidR="000658D7" w:rsidRPr="00710B88">
        <w:rPr>
          <w:rFonts w:ascii="Times New Roman" w:hAnsi="Times New Roman" w:cs="Times New Roman"/>
          <w:sz w:val="24"/>
          <w:szCs w:val="24"/>
        </w:rPr>
        <w:t xml:space="preserve">47.52 </w:t>
      </w:r>
      <w:r w:rsidRPr="00710B88">
        <w:rPr>
          <w:rFonts w:ascii="Times New Roman" w:hAnsi="Times New Roman" w:cs="Times New Roman"/>
          <w:sz w:val="24"/>
          <w:szCs w:val="24"/>
        </w:rPr>
        <w:t xml:space="preserve">% for the THA case and </w:t>
      </w:r>
      <w:r w:rsidR="000658D7" w:rsidRPr="00710B88">
        <w:rPr>
          <w:rFonts w:ascii="Times New Roman" w:hAnsi="Times New Roman" w:cs="Times New Roman"/>
          <w:sz w:val="24"/>
          <w:szCs w:val="24"/>
        </w:rPr>
        <w:t xml:space="preserve">46.51 </w:t>
      </w:r>
      <w:r w:rsidRPr="00710B88">
        <w:rPr>
          <w:rFonts w:ascii="Times New Roman" w:hAnsi="Times New Roman" w:cs="Times New Roman"/>
          <w:sz w:val="24"/>
          <w:szCs w:val="24"/>
        </w:rPr>
        <w:t xml:space="preserve">% for the reference system, increased by </w:t>
      </w:r>
      <w:r w:rsidR="000658D7" w:rsidRPr="00710B88">
        <w:rPr>
          <w:rFonts w:ascii="Times New Roman" w:hAnsi="Times New Roman" w:cs="Times New Roman"/>
          <w:sz w:val="24"/>
          <w:szCs w:val="24"/>
        </w:rPr>
        <w:t>1</w:t>
      </w:r>
      <w:r w:rsidRPr="00710B88">
        <w:rPr>
          <w:rFonts w:ascii="Times New Roman" w:hAnsi="Times New Roman" w:cs="Times New Roman"/>
          <w:sz w:val="24"/>
          <w:szCs w:val="24"/>
        </w:rPr>
        <w:t xml:space="preserve">%. </w:t>
      </w:r>
      <w:r w:rsidR="000658D7" w:rsidRPr="00710B88">
        <w:rPr>
          <w:rFonts w:ascii="Times New Roman" w:hAnsi="Times New Roman" w:cs="Times New Roman"/>
          <w:sz w:val="24"/>
          <w:szCs w:val="24"/>
        </w:rPr>
        <w:t>，相当于煤耗降低了</w:t>
      </w:r>
      <w:r w:rsidR="000658D7" w:rsidRPr="00710B88">
        <w:rPr>
          <w:rFonts w:ascii="Times New Roman" w:hAnsi="Times New Roman" w:cs="Times New Roman"/>
          <w:sz w:val="24"/>
          <w:szCs w:val="24"/>
        </w:rPr>
        <w:t>5.5g/kWh,</w:t>
      </w:r>
      <w:r w:rsidR="003A7B7D" w:rsidRPr="00710B88">
        <w:rPr>
          <w:rFonts w:ascii="Times New Roman" w:hAnsi="Times New Roman" w:cs="Times New Roman"/>
          <w:sz w:val="24"/>
          <w:szCs w:val="24"/>
        </w:rPr>
        <w:t xml:space="preserve"> </w:t>
      </w:r>
      <w:r w:rsidRPr="00710B88">
        <w:rPr>
          <w:rFonts w:ascii="Times New Roman" w:hAnsi="Times New Roman" w:cs="Times New Roman"/>
          <w:sz w:val="24"/>
          <w:szCs w:val="24"/>
        </w:rPr>
        <w:t>However, under the 75% THA condition, the optimized system was 46.56% and the reference system was</w:t>
      </w:r>
      <w:r w:rsidR="000658D7" w:rsidRPr="00710B88">
        <w:rPr>
          <w:rFonts w:ascii="Times New Roman" w:hAnsi="Times New Roman" w:cs="Times New Roman"/>
        </w:rPr>
        <w:t xml:space="preserve"> </w:t>
      </w:r>
      <w:r w:rsidR="000658D7" w:rsidRPr="00710B88">
        <w:rPr>
          <w:rFonts w:ascii="Times New Roman" w:hAnsi="Times New Roman" w:cs="Times New Roman"/>
          <w:sz w:val="24"/>
          <w:szCs w:val="24"/>
        </w:rPr>
        <w:t xml:space="preserve">45.90 </w:t>
      </w:r>
      <w:r w:rsidRPr="00710B88">
        <w:rPr>
          <w:rFonts w:ascii="Times New Roman" w:hAnsi="Times New Roman" w:cs="Times New Roman"/>
          <w:sz w:val="24"/>
          <w:szCs w:val="24"/>
        </w:rPr>
        <w:t xml:space="preserve">%, a difference of </w:t>
      </w:r>
      <w:r w:rsidR="000658D7" w:rsidRPr="00710B88">
        <w:rPr>
          <w:rFonts w:ascii="Times New Roman" w:hAnsi="Times New Roman" w:cs="Times New Roman"/>
          <w:sz w:val="24"/>
          <w:szCs w:val="24"/>
        </w:rPr>
        <w:t xml:space="preserve">0.66 </w:t>
      </w:r>
      <w:r w:rsidRPr="00710B88">
        <w:rPr>
          <w:rFonts w:ascii="Times New Roman" w:hAnsi="Times New Roman" w:cs="Times New Roman"/>
          <w:sz w:val="24"/>
          <w:szCs w:val="24"/>
        </w:rPr>
        <w:t xml:space="preserve">%. When the load is equal to 50% THA, the difference between the two systems is </w:t>
      </w:r>
      <w:r w:rsidR="003A7B7D" w:rsidRPr="00710B88">
        <w:rPr>
          <w:rFonts w:ascii="Times New Roman" w:hAnsi="Times New Roman" w:cs="Times New Roman"/>
          <w:sz w:val="24"/>
          <w:szCs w:val="24"/>
        </w:rPr>
        <w:t xml:space="preserve">0.43 </w:t>
      </w:r>
      <w:r w:rsidRPr="00710B88">
        <w:rPr>
          <w:rFonts w:ascii="Times New Roman" w:hAnsi="Times New Roman" w:cs="Times New Roman"/>
          <w:sz w:val="24"/>
          <w:szCs w:val="24"/>
        </w:rPr>
        <w:t>%</w:t>
      </w:r>
      <w:r w:rsidR="003A7B7D" w:rsidRPr="00710B88">
        <w:rPr>
          <w:rFonts w:ascii="Times New Roman" w:hAnsi="Times New Roman" w:cs="Times New Roman"/>
          <w:sz w:val="24"/>
          <w:szCs w:val="24"/>
        </w:rPr>
        <w:t>，相当于煤耗降低了</w:t>
      </w:r>
      <w:r w:rsidR="003A7B7D" w:rsidRPr="00710B88">
        <w:rPr>
          <w:rFonts w:ascii="Times New Roman" w:hAnsi="Times New Roman" w:cs="Times New Roman"/>
          <w:sz w:val="24"/>
          <w:szCs w:val="24"/>
        </w:rPr>
        <w:t>2.9g/kWh</w:t>
      </w:r>
      <w:r w:rsidRPr="00710B88">
        <w:rPr>
          <w:rFonts w:ascii="Times New Roman" w:hAnsi="Times New Roman" w:cs="Times New Roman"/>
          <w:sz w:val="24"/>
          <w:szCs w:val="24"/>
        </w:rPr>
        <w:t xml:space="preserve">. When the load continues to decrease, </w:t>
      </w:r>
      <w:r w:rsidR="003A7B7D" w:rsidRPr="00710B88">
        <w:rPr>
          <w:rFonts w:ascii="Times New Roman" w:hAnsi="Times New Roman" w:cs="Times New Roman"/>
          <w:sz w:val="24"/>
          <w:szCs w:val="24"/>
        </w:rPr>
        <w:t>优化系统和参考系统的用效率更加接近。</w:t>
      </w:r>
    </w:p>
    <w:p w14:paraId="5529AA21" w14:textId="6926F54E" w:rsidR="00A24F02" w:rsidRPr="00710B88" w:rsidRDefault="000658D7"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66024004">
          <v:shape id="_x0000_i1034" type="#_x0000_t75" style="width:339.2pt;height:220.6pt" o:ole="">
            <v:imagedata r:id="rId29" o:title="" croptop="964f" cropbottom="25333f" cropright="22787f"/>
          </v:shape>
          <o:OLEObject Type="Embed" ProgID="Origin50.Graph" ShapeID="_x0000_i1034" DrawAspect="Content" ObjectID="_1575981185" r:id="rId30"/>
        </w:object>
      </w:r>
    </w:p>
    <w:p w14:paraId="031F5C4F" w14:textId="1074132C" w:rsidR="009756F8" w:rsidRPr="00710B88" w:rsidRDefault="00A24F02" w:rsidP="00A24F02">
      <w:pPr>
        <w:pStyle w:val="af3"/>
        <w:rPr>
          <w:rFonts w:ascii="Times New Roman" w:hAnsi="Times New Roman" w:cs="Times New Roman"/>
          <w:b/>
          <w:sz w:val="24"/>
          <w:szCs w:val="24"/>
          <w:highlight w:val="darkBlue"/>
        </w:rPr>
      </w:pPr>
      <w:bookmarkStart w:id="53" w:name="_Ref501527625"/>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11</w:t>
      </w:r>
      <w:r w:rsidR="00C01A94" w:rsidRPr="00710B88">
        <w:rPr>
          <w:rFonts w:ascii="Times New Roman" w:hAnsi="Times New Roman" w:cs="Times New Roman"/>
          <w:noProof/>
        </w:rPr>
        <w:fldChar w:fldCharType="end"/>
      </w:r>
      <w:bookmarkEnd w:id="53"/>
      <w:r w:rsidRPr="00710B88">
        <w:rPr>
          <w:rFonts w:ascii="Times New Roman" w:hAnsi="Times New Roman" w:cs="Times New Roman"/>
        </w:rPr>
        <w:t xml:space="preserve"> </w:t>
      </w:r>
      <w:r w:rsidRPr="00710B88">
        <w:rPr>
          <w:rFonts w:ascii="Times New Roman" w:hAnsi="Times New Roman" w:cs="Times New Roman"/>
        </w:rPr>
        <w:t>系统火用效率对比图</w:t>
      </w:r>
    </w:p>
    <w:p w14:paraId="492EEC58" w14:textId="5BFEE8EE" w:rsidR="004060E2" w:rsidRPr="00710B88" w:rsidRDefault="00E64A1D" w:rsidP="00E64A1D">
      <w:pPr>
        <w:pStyle w:val="ac"/>
        <w:jc w:val="left"/>
        <w:rPr>
          <w:rFonts w:ascii="Times New Roman" w:hAnsi="Times New Roman" w:cs="Times New Roman"/>
          <w:color w:val="FF0000"/>
        </w:rPr>
      </w:pPr>
      <w:commentRangeStart w:id="54"/>
      <w:r w:rsidRPr="00710B88">
        <w:rPr>
          <w:rFonts w:ascii="Times New Roman" w:eastAsiaTheme="minorEastAsia" w:hAnsi="Times New Roman" w:cs="Times New Roman"/>
          <w:b w:val="0"/>
          <w:bCs w:val="0"/>
          <w:color w:val="FF0000"/>
          <w:sz w:val="24"/>
          <w:szCs w:val="24"/>
        </w:rPr>
        <w:t>采用</w:t>
      </w:r>
      <w:commentRangeEnd w:id="54"/>
      <w:r w:rsidR="00E14584" w:rsidRPr="00710B88">
        <w:rPr>
          <w:rStyle w:val="ae"/>
          <w:rFonts w:ascii="Times New Roman" w:eastAsiaTheme="minorEastAsia" w:hAnsi="Times New Roman" w:cs="Times New Roman"/>
          <w:b w:val="0"/>
          <w:bCs w:val="0"/>
        </w:rPr>
        <w:commentReference w:id="54"/>
      </w:r>
      <w:r w:rsidR="004214B1" w:rsidRPr="00710B88">
        <w:rPr>
          <w:rFonts w:ascii="Times New Roman" w:hAnsi="Times New Roman" w:cs="Times New Roman"/>
          <w:color w:val="FF0000"/>
        </w:rPr>
        <w:t>。</w:t>
      </w:r>
      <w:r w:rsidR="0014037C" w:rsidRPr="00710B88">
        <w:rPr>
          <w:rFonts w:ascii="Times New Roman" w:hAnsi="Times New Roman" w:cs="Times New Roman"/>
          <w:b w:val="0"/>
          <w:sz w:val="24"/>
          <w:szCs w:val="24"/>
        </w:rPr>
        <w:t>THA</w:t>
      </w:r>
      <w:r w:rsidR="0014037C" w:rsidRPr="00710B88">
        <w:rPr>
          <w:rFonts w:ascii="Times New Roman" w:hAnsi="Times New Roman" w:cs="Times New Roman"/>
          <w:b w:val="0"/>
          <w:sz w:val="24"/>
          <w:szCs w:val="24"/>
        </w:rPr>
        <w:t>工况下可以看到</w:t>
      </w:r>
      <w:r w:rsidR="0014037C" w:rsidRPr="00710B88">
        <w:rPr>
          <w:rFonts w:ascii="Times New Roman" w:hAnsi="Times New Roman" w:cs="Times New Roman"/>
          <w:b w:val="0"/>
          <w:sz w:val="24"/>
          <w:szCs w:val="24"/>
        </w:rPr>
        <w:t>AP</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子系统的</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都为负值说明优化系统用损失小于参考系统，而</w:t>
      </w:r>
      <w:commentRangeStart w:id="55"/>
      <w:r w:rsidR="0014037C" w:rsidRPr="00710B88">
        <w:rPr>
          <w:rFonts w:ascii="Times New Roman" w:hAnsi="Times New Roman" w:cs="Times New Roman"/>
          <w:b w:val="0"/>
          <w:sz w:val="24"/>
          <w:szCs w:val="24"/>
        </w:rPr>
        <w:t>OTHER</w:t>
      </w:r>
      <w:commentRangeEnd w:id="55"/>
      <w:r w:rsidR="0014037C" w:rsidRPr="00710B88">
        <w:rPr>
          <w:rStyle w:val="ae"/>
          <w:rFonts w:ascii="Times New Roman" w:eastAsiaTheme="minorEastAsia" w:hAnsi="Times New Roman" w:cs="Times New Roman"/>
          <w:b w:val="0"/>
          <w:bCs w:val="0"/>
        </w:rPr>
        <w:commentReference w:id="55"/>
      </w:r>
      <w:r w:rsidR="0014037C" w:rsidRPr="00710B88">
        <w:rPr>
          <w:rFonts w:ascii="Times New Roman" w:hAnsi="Times New Roman" w:cs="Times New Roman"/>
          <w:b w:val="0"/>
          <w:sz w:val="24"/>
          <w:szCs w:val="24"/>
        </w:rPr>
        <w:t>则相反为正，参考系统用损失较小，</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子系统则</w:t>
      </w:r>
      <w:r w:rsidR="0014037C" w:rsidRPr="00710B88">
        <w:rPr>
          <w:rFonts w:ascii="Times New Roman" w:hAnsi="Times New Roman" w:cs="Times New Roman"/>
          <w:b w:val="0"/>
          <w:sz w:val="24"/>
          <w:szCs w:val="24"/>
        </w:rPr>
        <w:t>ELDR</w:t>
      </w:r>
      <w:r w:rsidR="0014037C" w:rsidRPr="00710B88">
        <w:rPr>
          <w:rFonts w:ascii="Times New Roman" w:hAnsi="Times New Roman" w:cs="Times New Roman"/>
          <w:b w:val="0"/>
          <w:sz w:val="24"/>
          <w:szCs w:val="24"/>
        </w:rPr>
        <w:t>几乎相等，总的用损为优化系统小于参考系统。随着系统负荷减小到</w:t>
      </w:r>
      <w:r w:rsidR="0014037C" w:rsidRPr="00710B88">
        <w:rPr>
          <w:rFonts w:ascii="Times New Roman" w:hAnsi="Times New Roman" w:cs="Times New Roman"/>
          <w:b w:val="0"/>
          <w:sz w:val="24"/>
          <w:szCs w:val="24"/>
        </w:rPr>
        <w:t>75%THA</w:t>
      </w:r>
      <w:r w:rsidR="0014037C" w:rsidRPr="00710B88">
        <w:rPr>
          <w:rFonts w:ascii="Times New Roman" w:hAnsi="Times New Roman" w:cs="Times New Roman"/>
          <w:b w:val="0"/>
          <w:sz w:val="24"/>
          <w:szCs w:val="24"/>
        </w:rPr>
        <w:t>，优化系统和参考系统的</w:t>
      </w:r>
      <w:r w:rsidR="0014037C" w:rsidRPr="00710B88">
        <w:rPr>
          <w:rFonts w:ascii="Times New Roman" w:hAnsi="Times New Roman" w:cs="Times New Roman"/>
          <w:b w:val="0"/>
          <w:sz w:val="24"/>
          <w:szCs w:val="24"/>
        </w:rPr>
        <w:t>Turbine</w:t>
      </w:r>
      <w:r w:rsidR="0014037C" w:rsidRPr="00710B88">
        <w:rPr>
          <w:rFonts w:ascii="Times New Roman" w:hAnsi="Times New Roman" w:cs="Times New Roman"/>
          <w:b w:val="0"/>
          <w:sz w:val="24"/>
          <w:szCs w:val="24"/>
        </w:rPr>
        <w:t>和</w:t>
      </w:r>
      <w:r w:rsidR="0014037C" w:rsidRPr="00710B88">
        <w:rPr>
          <w:rFonts w:ascii="Times New Roman" w:hAnsi="Times New Roman" w:cs="Times New Roman"/>
          <w:b w:val="0"/>
          <w:sz w:val="24"/>
          <w:szCs w:val="24"/>
        </w:rPr>
        <w:t>RS</w:t>
      </w:r>
      <w:r w:rsidR="0014037C" w:rsidRPr="00710B88">
        <w:rPr>
          <w:rFonts w:ascii="Times New Roman" w:hAnsi="Times New Roman" w:cs="Times New Roman"/>
          <w:b w:val="0"/>
          <w:sz w:val="24"/>
          <w:szCs w:val="24"/>
        </w:rPr>
        <w:t>系统依旧几乎相等，但是</w:t>
      </w:r>
      <w:r w:rsidR="002916A7" w:rsidRPr="00710B88">
        <w:rPr>
          <w:rFonts w:ascii="Times New Roman" w:hAnsi="Times New Roman" w:cs="Times New Roman"/>
          <w:b w:val="0"/>
          <w:sz w:val="24"/>
          <w:szCs w:val="24"/>
        </w:rPr>
        <w:t>AP</w:t>
      </w:r>
      <w:r w:rsidR="002916A7" w:rsidRPr="00710B88">
        <w:rPr>
          <w:rFonts w:ascii="Times New Roman" w:hAnsi="Times New Roman" w:cs="Times New Roman"/>
          <w:b w:val="0"/>
          <w:sz w:val="24"/>
          <w:szCs w:val="24"/>
        </w:rPr>
        <w:t>和</w:t>
      </w:r>
      <w:r w:rsidR="002916A7" w:rsidRPr="00710B88">
        <w:rPr>
          <w:rFonts w:ascii="Times New Roman" w:hAnsi="Times New Roman" w:cs="Times New Roman"/>
          <w:b w:val="0"/>
          <w:sz w:val="24"/>
          <w:szCs w:val="24"/>
        </w:rPr>
        <w:t>Boiler</w:t>
      </w:r>
      <w:r w:rsidR="0014037C" w:rsidRPr="00710B88">
        <w:rPr>
          <w:rFonts w:ascii="Times New Roman" w:hAnsi="Times New Roman" w:cs="Times New Roman"/>
          <w:b w:val="0"/>
          <w:sz w:val="24"/>
          <w:szCs w:val="24"/>
        </w:rPr>
        <w:t>系统中优化系统的用损</w:t>
      </w:r>
      <w:r w:rsidR="002916A7" w:rsidRPr="00710B88">
        <w:rPr>
          <w:rFonts w:ascii="Times New Roman" w:hAnsi="Times New Roman" w:cs="Times New Roman"/>
          <w:b w:val="0"/>
          <w:sz w:val="24"/>
          <w:szCs w:val="24"/>
        </w:rPr>
        <w:t>在接近参考系统，而</w:t>
      </w:r>
      <w:r w:rsidR="002916A7" w:rsidRPr="00710B88">
        <w:rPr>
          <w:rFonts w:ascii="Times New Roman" w:hAnsi="Times New Roman" w:cs="Times New Roman"/>
          <w:b w:val="0"/>
          <w:sz w:val="24"/>
          <w:szCs w:val="24"/>
        </w:rPr>
        <w:t>Other</w:t>
      </w:r>
      <w:r w:rsidR="002916A7" w:rsidRPr="00710B88">
        <w:rPr>
          <w:rFonts w:ascii="Times New Roman" w:hAnsi="Times New Roman" w:cs="Times New Roman"/>
          <w:b w:val="0"/>
          <w:sz w:val="24"/>
          <w:szCs w:val="24"/>
        </w:rPr>
        <w:t>中的用损大于参考系统更多，虽然依然总的用损为优化系统小于参考系统但优化系统的优势越来越不明显。随着负荷继续降低情况和</w:t>
      </w:r>
      <w:r w:rsidR="002916A7" w:rsidRPr="00710B88">
        <w:rPr>
          <w:rFonts w:ascii="Times New Roman" w:hAnsi="Times New Roman" w:cs="Times New Roman"/>
          <w:b w:val="0"/>
          <w:sz w:val="24"/>
          <w:szCs w:val="24"/>
        </w:rPr>
        <w:t>THA</w:t>
      </w:r>
      <w:r w:rsidR="002916A7" w:rsidRPr="00710B88">
        <w:rPr>
          <w:rFonts w:ascii="Times New Roman" w:hAnsi="Times New Roman" w:cs="Times New Roman"/>
          <w:b w:val="0"/>
          <w:sz w:val="24"/>
          <w:szCs w:val="24"/>
        </w:rPr>
        <w:t>到</w:t>
      </w:r>
      <w:r w:rsidR="002916A7" w:rsidRPr="00710B88">
        <w:rPr>
          <w:rFonts w:ascii="Times New Roman" w:hAnsi="Times New Roman" w:cs="Times New Roman"/>
          <w:b w:val="0"/>
          <w:sz w:val="24"/>
          <w:szCs w:val="24"/>
        </w:rPr>
        <w:t>75%THA</w:t>
      </w:r>
      <w:r w:rsidR="002916A7" w:rsidRPr="00710B88">
        <w:rPr>
          <w:rFonts w:ascii="Times New Roman" w:hAnsi="Times New Roman" w:cs="Times New Roman"/>
          <w:b w:val="0"/>
          <w:sz w:val="24"/>
          <w:szCs w:val="24"/>
        </w:rPr>
        <w:t>类似，</w:t>
      </w:r>
    </w:p>
    <w:p w14:paraId="4EDE6499" w14:textId="4AB7F1F8" w:rsidR="00A24F02" w:rsidRPr="00710B88" w:rsidRDefault="00E14584" w:rsidP="00A24F02">
      <w:pPr>
        <w:pStyle w:val="a3"/>
        <w:keepNext/>
        <w:ind w:left="420" w:firstLineChars="0" w:firstLine="0"/>
        <w:rPr>
          <w:rFonts w:ascii="Times New Roman" w:hAnsi="Times New Roman" w:cs="Times New Roman"/>
        </w:rPr>
      </w:pPr>
      <w:r w:rsidRPr="00710B88">
        <w:rPr>
          <w:rFonts w:ascii="Times New Roman" w:hAnsi="Times New Roman" w:cs="Times New Roman"/>
        </w:rPr>
        <w:object w:dxaOrig="6733" w:dyaOrig="4761" w14:anchorId="7F6EA37B">
          <v:shape id="_x0000_i1035" type="#_x0000_t75" style="width:293.8pt;height:229.1pt" o:ole="">
            <v:imagedata r:id="rId31" o:title="" cropbottom="23548f" cropright="27208f"/>
          </v:shape>
          <o:OLEObject Type="Embed" ProgID="Origin50.Graph" ShapeID="_x0000_i1035" DrawAspect="Content" ObjectID="_1575981186" r:id="rId32"/>
        </w:object>
      </w:r>
    </w:p>
    <w:p w14:paraId="60A07508" w14:textId="54C02A56" w:rsidR="0033421F" w:rsidRPr="00710B88" w:rsidRDefault="00A24F02" w:rsidP="00A24F02">
      <w:pPr>
        <w:pStyle w:val="af3"/>
        <w:rPr>
          <w:rFonts w:ascii="Times New Roman" w:hAnsi="Times New Roman" w:cs="Times New Roman"/>
          <w:b/>
          <w:sz w:val="24"/>
          <w:szCs w:val="24"/>
        </w:rPr>
      </w:pPr>
      <w:r w:rsidRPr="00710B88">
        <w:rPr>
          <w:rFonts w:ascii="Times New Roman" w:hAnsi="Times New Roman" w:cs="Times New Roman"/>
        </w:rPr>
        <w:t xml:space="preserve">Fig </w:t>
      </w:r>
      <w:r w:rsidR="00C01A94" w:rsidRPr="00710B88">
        <w:rPr>
          <w:rFonts w:ascii="Times New Roman" w:hAnsi="Times New Roman" w:cs="Times New Roman"/>
        </w:rPr>
        <w:fldChar w:fldCharType="begin"/>
      </w:r>
      <w:r w:rsidR="00C01A94" w:rsidRPr="00710B88">
        <w:rPr>
          <w:rFonts w:ascii="Times New Roman" w:hAnsi="Times New Roman" w:cs="Times New Roman"/>
        </w:rPr>
        <w:instrText xml:space="preserve"> SEQ Fig \* ARABIC </w:instrText>
      </w:r>
      <w:r w:rsidR="00C01A94" w:rsidRPr="00710B88">
        <w:rPr>
          <w:rFonts w:ascii="Times New Roman" w:hAnsi="Times New Roman" w:cs="Times New Roman"/>
        </w:rPr>
        <w:fldChar w:fldCharType="separate"/>
      </w:r>
      <w:r w:rsidR="00261034">
        <w:rPr>
          <w:rFonts w:ascii="Times New Roman" w:hAnsi="Times New Roman" w:cs="Times New Roman"/>
          <w:noProof/>
        </w:rPr>
        <w:t>12</w:t>
      </w:r>
      <w:r w:rsidR="00C01A94" w:rsidRPr="00710B88">
        <w:rPr>
          <w:rFonts w:ascii="Times New Roman" w:hAnsi="Times New Roman" w:cs="Times New Roman"/>
          <w:noProof/>
        </w:rPr>
        <w:fldChar w:fldCharType="end"/>
      </w:r>
      <w:r w:rsidRPr="00710B88">
        <w:rPr>
          <w:rFonts w:ascii="Times New Roman" w:hAnsi="Times New Roman" w:cs="Times New Roman"/>
        </w:rPr>
        <w:t xml:space="preserve"> </w:t>
      </w:r>
      <w:r w:rsidRPr="00710B88">
        <w:rPr>
          <w:rFonts w:ascii="Times New Roman" w:hAnsi="Times New Roman" w:cs="Times New Roman"/>
        </w:rPr>
        <w:t>不同分系统变工况下</w:t>
      </w:r>
      <w:r w:rsidR="008C5579" w:rsidRPr="00710B88">
        <w:rPr>
          <w:rFonts w:ascii="Times New Roman" w:hAnsi="Times New Roman" w:cs="Times New Roman"/>
        </w:rPr>
        <w:t>单位发电量</w:t>
      </w:r>
      <w:r w:rsidR="008C5579" w:rsidRPr="00710B88">
        <w:rPr>
          <w:rFonts w:ascii="Times New Roman" w:hAnsi="Times New Roman" w:cs="Times New Roman"/>
        </w:rPr>
        <w:t xml:space="preserve"> </w:t>
      </w:r>
      <w:r w:rsidR="008C5579" w:rsidRPr="00710B88">
        <w:rPr>
          <w:rFonts w:ascii="Times New Roman" w:hAnsi="Times New Roman" w:cs="Times New Roman"/>
        </w:rPr>
        <w:t>相对</w:t>
      </w:r>
      <w:r w:rsidRPr="00710B88">
        <w:rPr>
          <w:rFonts w:ascii="Times New Roman" w:hAnsi="Times New Roman" w:cs="Times New Roman"/>
        </w:rPr>
        <w:t>用损变化</w:t>
      </w:r>
    </w:p>
    <w:p w14:paraId="37939A60" w14:textId="77777777" w:rsidR="00C27B2C" w:rsidRPr="00710B88" w:rsidRDefault="00C27B2C" w:rsidP="00604E35">
      <w:pPr>
        <w:pStyle w:val="a3"/>
        <w:numPr>
          <w:ilvl w:val="0"/>
          <w:numId w:val="3"/>
        </w:numPr>
        <w:ind w:firstLineChars="0"/>
        <w:rPr>
          <w:rFonts w:ascii="Times New Roman" w:hAnsi="Times New Roman" w:cs="Times New Roman"/>
          <w:b/>
          <w:sz w:val="24"/>
          <w:szCs w:val="24"/>
        </w:rPr>
      </w:pPr>
      <w:r w:rsidRPr="00710B88">
        <w:rPr>
          <w:rFonts w:ascii="Times New Roman" w:hAnsi="Times New Roman" w:cs="Times New Roman"/>
          <w:b/>
          <w:sz w:val="24"/>
          <w:szCs w:val="24"/>
        </w:rPr>
        <w:t>Conclusion</w:t>
      </w:r>
    </w:p>
    <w:p w14:paraId="34961623" w14:textId="77777777" w:rsidR="00604E35" w:rsidRPr="00710B88" w:rsidRDefault="003F7504" w:rsidP="008B00FC">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This study presents a</w:t>
      </w:r>
      <w:r w:rsidR="008B32E4" w:rsidRPr="00710B88">
        <w:rPr>
          <w:rFonts w:ascii="Times New Roman" w:hAnsi="Times New Roman" w:cs="Times New Roman"/>
          <w:sz w:val="24"/>
          <w:szCs w:val="24"/>
        </w:rPr>
        <w:t>n op</w:t>
      </w:r>
      <w:r w:rsidRPr="00710B88">
        <w:rPr>
          <w:rFonts w:ascii="Times New Roman" w:hAnsi="Times New Roman" w:cs="Times New Roman"/>
          <w:sz w:val="24"/>
          <w:szCs w:val="24"/>
        </w:rPr>
        <w:t>timization</w:t>
      </w:r>
      <w:r w:rsidR="008B32E4" w:rsidRPr="00710B88">
        <w:rPr>
          <w:rFonts w:ascii="Times New Roman" w:hAnsi="Times New Roman" w:cs="Times New Roman"/>
          <w:sz w:val="24"/>
          <w:szCs w:val="24"/>
        </w:rPr>
        <w:t xml:space="preserve"> design</w:t>
      </w:r>
      <w:r w:rsidRPr="00710B88">
        <w:rPr>
          <w:rFonts w:ascii="Times New Roman" w:hAnsi="Times New Roman" w:cs="Times New Roman"/>
          <w:sz w:val="24"/>
          <w:szCs w:val="24"/>
        </w:rPr>
        <w:t xml:space="preserve"> of </w:t>
      </w:r>
      <w:r w:rsidR="008B32E4" w:rsidRPr="00710B88">
        <w:rPr>
          <w:rFonts w:ascii="Times New Roman" w:hAnsi="Times New Roman" w:cs="Times New Roman"/>
          <w:sz w:val="24"/>
          <w:szCs w:val="24"/>
        </w:rPr>
        <w:t xml:space="preserve">cascaded utilization of energy for a 1000 MW double reheat ultra-supercritical unit. Thermodynamic analysis is </w:t>
      </w:r>
      <w:r w:rsidR="008B32E4" w:rsidRPr="00710B88">
        <w:rPr>
          <w:rFonts w:ascii="Times New Roman" w:hAnsi="Times New Roman" w:cs="Times New Roman"/>
          <w:sz w:val="24"/>
          <w:szCs w:val="24"/>
        </w:rPr>
        <w:lastRenderedPageBreak/>
        <w:t>conducted to reveal the comprehensive effects of the optimization measures.</w:t>
      </w:r>
      <w:r w:rsidR="008B00FC"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The optimization system is found to be effective in overcoming the imperfections, and may provide an effective method for the optimization of a double reheat system in USC unit.</w:t>
      </w:r>
      <w:r w:rsidR="00A07933" w:rsidRPr="00710B88">
        <w:rPr>
          <w:rFonts w:ascii="Times New Roman" w:hAnsi="Times New Roman" w:cs="Times New Roman"/>
          <w:sz w:val="24"/>
          <w:szCs w:val="24"/>
        </w:rPr>
        <w:t xml:space="preserve"> </w:t>
      </w:r>
      <w:r w:rsidR="008B00FC" w:rsidRPr="00710B88">
        <w:rPr>
          <w:rFonts w:ascii="Times New Roman" w:hAnsi="Times New Roman" w:cs="Times New Roman"/>
          <w:sz w:val="24"/>
          <w:szCs w:val="24"/>
        </w:rPr>
        <w:t xml:space="preserve">The following conclusions are drawn from this study: </w:t>
      </w:r>
    </w:p>
    <w:p w14:paraId="7CDC1E91" w14:textId="77777777" w:rsidR="006D2CDB" w:rsidRPr="00710B88" w:rsidRDefault="00BF2BA5"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(1)</w:t>
      </w:r>
      <w:r w:rsidR="0008116C" w:rsidRPr="00710B88">
        <w:rPr>
          <w:rFonts w:ascii="Times New Roman" w:hAnsi="Times New Roman" w:cs="Times New Roman"/>
          <w:sz w:val="24"/>
          <w:szCs w:val="24"/>
        </w:rPr>
        <w:t xml:space="preserve"> </w:t>
      </w:r>
      <w:r w:rsidR="00C52AEA" w:rsidRPr="00710B88">
        <w:rPr>
          <w:rFonts w:ascii="Times New Roman" w:hAnsi="Times New Roman" w:cs="Times New Roman"/>
          <w:sz w:val="24"/>
          <w:szCs w:val="24"/>
        </w:rPr>
        <w:t>The thermodynamic analysis</w:t>
      </w:r>
      <w:r w:rsidR="001B25A1" w:rsidRPr="00710B88">
        <w:rPr>
          <w:rFonts w:ascii="Times New Roman" w:hAnsi="Times New Roman" w:cs="Times New Roman"/>
          <w:sz w:val="24"/>
          <w:szCs w:val="24"/>
        </w:rPr>
        <w:t xml:space="preserve"> indicates that t</w:t>
      </w:r>
      <w:r w:rsidR="0008116C" w:rsidRPr="00710B88">
        <w:rPr>
          <w:rFonts w:ascii="Times New Roman" w:hAnsi="Times New Roman" w:cs="Times New Roman"/>
          <w:sz w:val="24"/>
          <w:szCs w:val="24"/>
        </w:rPr>
        <w:t xml:space="preserve">he </w:t>
      </w:r>
      <w:r w:rsidR="008B32E4" w:rsidRPr="00710B88">
        <w:rPr>
          <w:rFonts w:ascii="Times New Roman" w:hAnsi="Times New Roman" w:cs="Times New Roman"/>
          <w:sz w:val="24"/>
          <w:szCs w:val="24"/>
        </w:rPr>
        <w:t xml:space="preserve">cascaded utilization system </w:t>
      </w:r>
      <w:r w:rsidR="006D2CDB" w:rsidRPr="00710B88">
        <w:rPr>
          <w:rFonts w:ascii="Times New Roman" w:hAnsi="Times New Roman" w:cs="Times New Roman"/>
          <w:sz w:val="24"/>
          <w:szCs w:val="24"/>
        </w:rPr>
        <w:t>decrease</w:t>
      </w:r>
      <w:r w:rsidR="008B32E4" w:rsidRPr="00710B88">
        <w:rPr>
          <w:rFonts w:ascii="Times New Roman" w:hAnsi="Times New Roman" w:cs="Times New Roman"/>
          <w:sz w:val="24"/>
          <w:szCs w:val="24"/>
        </w:rPr>
        <w:t>s</w:t>
      </w:r>
      <w:r w:rsidR="006D2CDB" w:rsidRPr="00710B88">
        <w:rPr>
          <w:rFonts w:ascii="Times New Roman" w:hAnsi="Times New Roman" w:cs="Times New Roman"/>
          <w:sz w:val="24"/>
          <w:szCs w:val="24"/>
        </w:rPr>
        <w:t xml:space="preserve"> the temperature diff</w:t>
      </w:r>
      <w:r w:rsidR="00510777" w:rsidRPr="00710B88">
        <w:rPr>
          <w:rFonts w:ascii="Times New Roman" w:hAnsi="Times New Roman" w:cs="Times New Roman"/>
          <w:sz w:val="24"/>
          <w:szCs w:val="24"/>
        </w:rPr>
        <w:t xml:space="preserve">erence </w:t>
      </w:r>
      <w:r w:rsidR="00E56456" w:rsidRPr="00710B88">
        <w:rPr>
          <w:rFonts w:ascii="Times New Roman" w:hAnsi="Times New Roman" w:cs="Times New Roman"/>
          <w:sz w:val="24"/>
          <w:szCs w:val="24"/>
        </w:rPr>
        <w:t xml:space="preserve">of </w:t>
      </w:r>
      <w:r w:rsidR="00510777" w:rsidRPr="00710B88">
        <w:rPr>
          <w:rFonts w:ascii="Times New Roman" w:hAnsi="Times New Roman" w:cs="Times New Roman"/>
          <w:sz w:val="24"/>
          <w:szCs w:val="24"/>
        </w:rPr>
        <w:t xml:space="preserve">in </w:t>
      </w:r>
      <w:r w:rsidR="00E56456" w:rsidRPr="00710B88">
        <w:rPr>
          <w:rFonts w:ascii="Times New Roman" w:hAnsi="Times New Roman" w:cs="Times New Roman"/>
          <w:sz w:val="24"/>
          <w:szCs w:val="24"/>
        </w:rPr>
        <w:t>air heating and flue gas cooling</w:t>
      </w:r>
      <w:r w:rsidR="00510777" w:rsidRPr="00710B88">
        <w:rPr>
          <w:rFonts w:ascii="Times New Roman" w:hAnsi="Times New Roman" w:cs="Times New Roman"/>
          <w:sz w:val="24"/>
          <w:szCs w:val="24"/>
        </w:rPr>
        <w:t xml:space="preserve"> process</w:t>
      </w:r>
      <w:r w:rsidR="00E56456" w:rsidRPr="00710B88">
        <w:rPr>
          <w:rFonts w:ascii="Times New Roman" w:hAnsi="Times New Roman" w:cs="Times New Roman"/>
          <w:sz w:val="24"/>
          <w:szCs w:val="24"/>
        </w:rPr>
        <w:t xml:space="preserve"> </w:t>
      </w:r>
      <w:r w:rsidR="00F57816" w:rsidRPr="00710B88">
        <w:rPr>
          <w:rFonts w:ascii="Times New Roman" w:hAnsi="Times New Roman" w:cs="Times New Roman"/>
          <w:sz w:val="24"/>
          <w:szCs w:val="24"/>
        </w:rPr>
        <w:t xml:space="preserve">which achieves the cascaded utilization of energy, </w:t>
      </w:r>
      <w:r w:rsidR="00E56456" w:rsidRPr="00710B88">
        <w:rPr>
          <w:rFonts w:ascii="Times New Roman" w:hAnsi="Times New Roman" w:cs="Times New Roman"/>
          <w:sz w:val="24"/>
          <w:szCs w:val="24"/>
        </w:rPr>
        <w:t xml:space="preserve">and the superheat degree of the 3rd and 5th </w:t>
      </w:r>
      <w:r w:rsidR="00423BC4" w:rsidRPr="00710B88">
        <w:rPr>
          <w:rFonts w:ascii="Times New Roman" w:hAnsi="Times New Roman" w:cs="Times New Roman"/>
          <w:sz w:val="24"/>
          <w:szCs w:val="24"/>
        </w:rPr>
        <w:t xml:space="preserve">is </w:t>
      </w:r>
      <w:r w:rsidR="00E56456" w:rsidRPr="00710B88">
        <w:rPr>
          <w:rFonts w:ascii="Times New Roman" w:hAnsi="Times New Roman" w:cs="Times New Roman"/>
          <w:sz w:val="24"/>
          <w:szCs w:val="24"/>
        </w:rPr>
        <w:t>reduce</w:t>
      </w:r>
      <w:r w:rsidR="00423BC4" w:rsidRPr="00710B88">
        <w:rPr>
          <w:rFonts w:ascii="Times New Roman" w:hAnsi="Times New Roman" w:cs="Times New Roman"/>
          <w:sz w:val="24"/>
          <w:szCs w:val="24"/>
        </w:rPr>
        <w:t>d</w:t>
      </w:r>
      <w:r w:rsidR="00E56456" w:rsidRPr="00710B88">
        <w:rPr>
          <w:rFonts w:ascii="Times New Roman" w:hAnsi="Times New Roman" w:cs="Times New Roman"/>
          <w:sz w:val="24"/>
          <w:szCs w:val="24"/>
        </w:rPr>
        <w:t xml:space="preserve"> greatly</w:t>
      </w:r>
      <w:r w:rsidR="006D2CDB" w:rsidRPr="00710B88">
        <w:rPr>
          <w:rFonts w:ascii="Times New Roman" w:hAnsi="Times New Roman" w:cs="Times New Roman"/>
          <w:sz w:val="24"/>
          <w:szCs w:val="24"/>
        </w:rPr>
        <w:t>.</w:t>
      </w:r>
      <w:r w:rsidR="00C52AEA" w:rsidRPr="00710B88">
        <w:rPr>
          <w:rFonts w:ascii="Times New Roman" w:hAnsi="Times New Roman" w:cs="Times New Roman"/>
          <w:sz w:val="24"/>
          <w:szCs w:val="24"/>
        </w:rPr>
        <w:t xml:space="preserve"> </w:t>
      </w:r>
      <w:r w:rsidR="001D3527" w:rsidRPr="00710B88">
        <w:rPr>
          <w:rFonts w:ascii="Times New Roman" w:hAnsi="Times New Roman" w:cs="Times New Roman"/>
          <w:sz w:val="24"/>
          <w:szCs w:val="24"/>
        </w:rPr>
        <w:t>Besides, m</w:t>
      </w:r>
      <w:r w:rsidR="006D2CDB" w:rsidRPr="00710B88">
        <w:rPr>
          <w:rFonts w:ascii="Times New Roman" w:hAnsi="Times New Roman" w:cs="Times New Roman"/>
          <w:sz w:val="24"/>
          <w:szCs w:val="24"/>
        </w:rPr>
        <w:t xml:space="preserve">ore exhaust heat of the flue gas is recovered since the LPE cools the flue gas to lower temperature. </w:t>
      </w:r>
    </w:p>
    <w:p w14:paraId="238DA96C" w14:textId="77777777" w:rsidR="004A42C3" w:rsidRPr="00710B88" w:rsidRDefault="004A42C3"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(2) The layout in the cascaded utilization system changes the mass flow rates of extractions, which causes increment of output power of the generator and increment of the cold source loss.</w:t>
      </w:r>
    </w:p>
    <w:p w14:paraId="0CA95ABF" w14:textId="77777777" w:rsidR="001D3527" w:rsidRPr="00710B88" w:rsidRDefault="001D3527"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3</w:t>
      </w:r>
      <w:r w:rsidRPr="00710B88">
        <w:rPr>
          <w:rFonts w:ascii="Times New Roman" w:hAnsi="Times New Roman" w:cs="Times New Roman"/>
          <w:sz w:val="24"/>
          <w:szCs w:val="24"/>
        </w:rPr>
        <w:t xml:space="preserve">) The optimization system improves the temperature of secondary air, which </w:t>
      </w:r>
      <w:r w:rsidR="001B1CC2" w:rsidRPr="00710B88">
        <w:rPr>
          <w:rFonts w:ascii="Times New Roman" w:hAnsi="Times New Roman" w:cs="Times New Roman"/>
          <w:sz w:val="24"/>
          <w:szCs w:val="24"/>
        </w:rPr>
        <w:t>improves the fire condition in the combustion chamber. The temperature of secondary air under full load in the optimization model is 365 ℃, which is 34 ℃ higher than the design value.</w:t>
      </w:r>
    </w:p>
    <w:p w14:paraId="580B01F0" w14:textId="77777777" w:rsidR="00E56456" w:rsidRPr="00710B88" w:rsidRDefault="00E56456"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4</w:t>
      </w:r>
      <w:r w:rsidRPr="00710B88">
        <w:rPr>
          <w:rFonts w:ascii="Times New Roman" w:hAnsi="Times New Roman" w:cs="Times New Roman"/>
          <w:sz w:val="24"/>
          <w:szCs w:val="24"/>
        </w:rPr>
        <w:t xml:space="preserve">) </w:t>
      </w:r>
      <w:r w:rsidR="004A42C3" w:rsidRPr="00710B88">
        <w:rPr>
          <w:rFonts w:ascii="Times New Roman" w:hAnsi="Times New Roman" w:cs="Times New Roman"/>
          <w:sz w:val="24"/>
          <w:szCs w:val="24"/>
        </w:rPr>
        <w:t>For the first extraction, throttling loss is not existed while the feedwater of boiler improves little.</w:t>
      </w:r>
      <w:r w:rsidR="00371CE7" w:rsidRPr="00710B88">
        <w:rPr>
          <w:rFonts w:ascii="Times New Roman" w:hAnsi="Times New Roman" w:cs="Times New Roman"/>
          <w:sz w:val="24"/>
          <w:szCs w:val="24"/>
        </w:rPr>
        <w:t xml:space="preserve"> </w:t>
      </w:r>
      <w:r w:rsidRPr="00710B88">
        <w:rPr>
          <w:rFonts w:ascii="Times New Roman" w:hAnsi="Times New Roman" w:cs="Times New Roman"/>
          <w:sz w:val="24"/>
          <w:szCs w:val="24"/>
        </w:rPr>
        <w:t xml:space="preserve"> </w:t>
      </w:r>
    </w:p>
    <w:p w14:paraId="39564900" w14:textId="0C2CB066" w:rsidR="00101363" w:rsidRPr="00710B88" w:rsidRDefault="006D2CDB" w:rsidP="000806A5">
      <w:pPr>
        <w:ind w:firstLineChars="200" w:firstLine="480"/>
        <w:rPr>
          <w:rFonts w:ascii="Times New Roman" w:hAnsi="Times New Roman" w:cs="Times New Roman"/>
          <w:sz w:val="24"/>
          <w:szCs w:val="24"/>
        </w:rPr>
      </w:pPr>
      <w:r w:rsidRPr="00710B88">
        <w:rPr>
          <w:rFonts w:ascii="Times New Roman" w:hAnsi="Times New Roman" w:cs="Times New Roman"/>
          <w:sz w:val="24"/>
          <w:szCs w:val="24"/>
        </w:rPr>
        <w:t>(</w:t>
      </w:r>
      <w:r w:rsidR="004A42C3" w:rsidRPr="00710B88">
        <w:rPr>
          <w:rFonts w:ascii="Times New Roman" w:hAnsi="Times New Roman" w:cs="Times New Roman"/>
          <w:sz w:val="24"/>
          <w:szCs w:val="24"/>
        </w:rPr>
        <w:t>5</w:t>
      </w:r>
      <w:r w:rsidRPr="00710B88">
        <w:rPr>
          <w:rFonts w:ascii="Times New Roman" w:hAnsi="Times New Roman" w:cs="Times New Roman"/>
          <w:sz w:val="24"/>
          <w:szCs w:val="24"/>
        </w:rPr>
        <w:t>) The optimization system theoretically brings remarkable energy saving effects</w:t>
      </w:r>
      <w:r w:rsidR="00C52AEA" w:rsidRPr="00710B88">
        <w:rPr>
          <w:rFonts w:ascii="Times New Roman" w:hAnsi="Times New Roman" w:cs="Times New Roman"/>
          <w:sz w:val="24"/>
          <w:szCs w:val="24"/>
        </w:rPr>
        <w:t xml:space="preserve">. </w:t>
      </w:r>
      <w:r w:rsidR="001B25A1" w:rsidRPr="00710B88">
        <w:rPr>
          <w:rFonts w:ascii="Times New Roman" w:hAnsi="Times New Roman" w:cs="Times New Roman"/>
          <w:sz w:val="24"/>
          <w:szCs w:val="24"/>
        </w:rPr>
        <w:t>The simulation results show that the optimization system can reduce the SCE consumption by 5.</w:t>
      </w:r>
      <w:r w:rsidR="00F57816" w:rsidRPr="00710B88">
        <w:rPr>
          <w:rFonts w:ascii="Times New Roman" w:hAnsi="Times New Roman" w:cs="Times New Roman"/>
          <w:sz w:val="24"/>
          <w:szCs w:val="24"/>
        </w:rPr>
        <w:t>6</w:t>
      </w:r>
      <w:r w:rsidR="001B25A1" w:rsidRPr="00710B88">
        <w:rPr>
          <w:rFonts w:ascii="Times New Roman" w:hAnsi="Times New Roman" w:cs="Times New Roman"/>
          <w:sz w:val="24"/>
          <w:szCs w:val="24"/>
        </w:rPr>
        <w:t xml:space="preserve"> g/kWh </w:t>
      </w:r>
      <w:r w:rsidR="00F57816" w:rsidRPr="00710B88">
        <w:rPr>
          <w:rFonts w:ascii="Times New Roman" w:hAnsi="Times New Roman" w:cs="Times New Roman"/>
          <w:sz w:val="24"/>
          <w:szCs w:val="24"/>
        </w:rPr>
        <w:t>under full</w:t>
      </w:r>
      <w:r w:rsidR="001B25A1" w:rsidRPr="00710B88">
        <w:rPr>
          <w:rFonts w:ascii="Times New Roman" w:hAnsi="Times New Roman" w:cs="Times New Roman"/>
          <w:sz w:val="24"/>
          <w:szCs w:val="24"/>
        </w:rPr>
        <w:t xml:space="preserve"> load, and can even bring </w:t>
      </w:r>
      <w:r w:rsidR="00375C13" w:rsidRPr="00710B88">
        <w:rPr>
          <w:rFonts w:ascii="Times New Roman" w:hAnsi="Times New Roman" w:cs="Times New Roman"/>
          <w:sz w:val="24"/>
          <w:szCs w:val="24"/>
        </w:rPr>
        <w:t>a reduction of 2.</w:t>
      </w:r>
      <w:r w:rsidR="00F57816" w:rsidRPr="00710B88">
        <w:rPr>
          <w:rFonts w:ascii="Times New Roman" w:hAnsi="Times New Roman" w:cs="Times New Roman"/>
          <w:sz w:val="24"/>
          <w:szCs w:val="24"/>
        </w:rPr>
        <w:t>9</w:t>
      </w:r>
      <w:r w:rsidR="00375C13" w:rsidRPr="00710B88">
        <w:rPr>
          <w:rFonts w:ascii="Times New Roman" w:hAnsi="Times New Roman" w:cs="Times New Roman"/>
          <w:sz w:val="24"/>
          <w:szCs w:val="24"/>
        </w:rPr>
        <w:t xml:space="preserve"> g/kWh</w:t>
      </w:r>
      <w:r w:rsidR="001B25A1" w:rsidRPr="00710B88">
        <w:rPr>
          <w:rFonts w:ascii="Times New Roman" w:hAnsi="Times New Roman" w:cs="Times New Roman"/>
          <w:sz w:val="24"/>
          <w:szCs w:val="24"/>
        </w:rPr>
        <w:t xml:space="preserve"> under</w:t>
      </w:r>
      <w:r w:rsidR="00F57816" w:rsidRPr="00710B88">
        <w:rPr>
          <w:rFonts w:ascii="Times New Roman" w:hAnsi="Times New Roman" w:cs="Times New Roman"/>
          <w:sz w:val="24"/>
          <w:szCs w:val="24"/>
        </w:rPr>
        <w:t xml:space="preserve"> 50% THA </w:t>
      </w:r>
      <w:commentRangeStart w:id="56"/>
      <w:r w:rsidR="00F57816" w:rsidRPr="00710B88">
        <w:rPr>
          <w:rFonts w:ascii="Times New Roman" w:hAnsi="Times New Roman" w:cs="Times New Roman"/>
          <w:sz w:val="24"/>
          <w:szCs w:val="24"/>
        </w:rPr>
        <w:t>load</w:t>
      </w:r>
      <w:commentRangeEnd w:id="56"/>
      <w:r w:rsidR="00E64A1D" w:rsidRPr="00710B88">
        <w:rPr>
          <w:rStyle w:val="ae"/>
          <w:rFonts w:ascii="Times New Roman" w:hAnsi="Times New Roman" w:cs="Times New Roman"/>
        </w:rPr>
        <w:commentReference w:id="56"/>
      </w:r>
      <w:r w:rsidR="001B25A1" w:rsidRPr="00710B88">
        <w:rPr>
          <w:rFonts w:ascii="Times New Roman" w:hAnsi="Times New Roman" w:cs="Times New Roman"/>
          <w:sz w:val="24"/>
          <w:szCs w:val="24"/>
        </w:rPr>
        <w:t>.</w:t>
      </w:r>
    </w:p>
    <w:p w14:paraId="2977FBF8" w14:textId="7B0A146F" w:rsidR="008E288B" w:rsidRPr="00710B88" w:rsidRDefault="008E288B" w:rsidP="000806A5">
      <w:pPr>
        <w:ind w:firstLineChars="200" w:firstLine="480"/>
        <w:rPr>
          <w:rFonts w:ascii="Times New Roman" w:hAnsi="Times New Roman" w:cs="Times New Roman"/>
          <w:sz w:val="24"/>
          <w:szCs w:val="24"/>
        </w:rPr>
      </w:pPr>
    </w:p>
    <w:p w14:paraId="4CBEE122" w14:textId="51CFA41A" w:rsidR="008E288B" w:rsidRPr="00710B88" w:rsidRDefault="008E288B" w:rsidP="000806A5">
      <w:pPr>
        <w:ind w:firstLineChars="200" w:firstLine="480"/>
        <w:rPr>
          <w:rFonts w:ascii="Times New Roman" w:hAnsi="Times New Roman" w:cs="Times New Roman"/>
          <w:sz w:val="24"/>
          <w:szCs w:val="24"/>
        </w:rPr>
      </w:pPr>
    </w:p>
    <w:p w14:paraId="25D74F9D" w14:textId="50160F87" w:rsidR="008E288B" w:rsidRPr="00710B88" w:rsidRDefault="008E288B" w:rsidP="000806A5">
      <w:pPr>
        <w:ind w:firstLineChars="200" w:firstLine="480"/>
        <w:rPr>
          <w:rFonts w:ascii="Times New Roman" w:hAnsi="Times New Roman" w:cs="Times New Roman"/>
          <w:sz w:val="24"/>
          <w:szCs w:val="24"/>
        </w:rPr>
      </w:pPr>
    </w:p>
    <w:p w14:paraId="795E918B" w14:textId="77777777" w:rsidR="008E288B" w:rsidRPr="00710B88" w:rsidRDefault="008E288B" w:rsidP="000806A5">
      <w:pPr>
        <w:ind w:firstLineChars="200" w:firstLine="480"/>
        <w:rPr>
          <w:rFonts w:ascii="Times New Roman" w:hAnsi="Times New Roman" w:cs="Times New Roman"/>
          <w:sz w:val="24"/>
          <w:szCs w:val="24"/>
        </w:rPr>
      </w:pPr>
    </w:p>
    <w:p w14:paraId="3E3B65A8" w14:textId="77777777" w:rsidR="006860E7" w:rsidRPr="00710B88" w:rsidRDefault="006860E7" w:rsidP="006860E7">
      <w:pPr>
        <w:rPr>
          <w:rFonts w:ascii="Times New Roman" w:hAnsi="Times New Roman" w:cs="Times New Roman"/>
          <w:b/>
          <w:sz w:val="24"/>
          <w:szCs w:val="24"/>
        </w:rPr>
      </w:pPr>
      <w:r w:rsidRPr="00710B88">
        <w:rPr>
          <w:rFonts w:ascii="Times New Roman" w:hAnsi="Times New Roman" w:cs="Times New Roman"/>
          <w:b/>
          <w:sz w:val="24"/>
          <w:szCs w:val="24"/>
        </w:rPr>
        <w:t>REFERENCES</w:t>
      </w:r>
    </w:p>
    <w:p w14:paraId="07B7C403" w14:textId="77777777" w:rsidR="00ED68D7" w:rsidRPr="00710B88" w:rsidRDefault="00ED68D7"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[1] Ouedraogo NS. Energy consumption and human development: evidence from a panel cointegration and error correction model. Energy 2013;63:28</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41.</w:t>
      </w:r>
    </w:p>
    <w:p w14:paraId="2FE762BC" w14:textId="77777777" w:rsidR="00B7532A" w:rsidRPr="00710B88" w:rsidRDefault="00B7532A" w:rsidP="00FB2C59">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[2] Zhang JF, Zhao QX, Wang HC, Zhang ZX, Zhou JW. Analysis on parameter optimization of flue gas heat recovery device. Journal of Chinese Society of Power Engineering 2010;30(9):652</w:t>
      </w:r>
      <w:r w:rsidR="00E736E1" w:rsidRPr="00710B88">
        <w:rPr>
          <w:rFonts w:ascii="Times New Roman" w:hAnsi="Times New Roman" w:cs="Times New Roman"/>
          <w:sz w:val="24"/>
          <w:szCs w:val="24"/>
        </w:rPr>
        <w:t>-</w:t>
      </w:r>
      <w:r w:rsidRPr="00710B88">
        <w:rPr>
          <w:rFonts w:ascii="Times New Roman" w:hAnsi="Times New Roman" w:cs="Times New Roman"/>
          <w:sz w:val="24"/>
          <w:szCs w:val="24"/>
        </w:rPr>
        <w:t>7 [in Chinese].</w:t>
      </w:r>
    </w:p>
    <w:p w14:paraId="5AC39040"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3</w:t>
      </w:r>
      <w:r w:rsidRPr="00710B88">
        <w:rPr>
          <w:rFonts w:ascii="Times New Roman" w:hAnsi="Times New Roman" w:cs="Times New Roman"/>
          <w:sz w:val="24"/>
          <w:szCs w:val="24"/>
        </w:rPr>
        <w:t xml:space="preserve">] Department of Energy Statistics, National Bureau of Statistics, </w:t>
      </w:r>
      <w:r w:rsidR="00E86CCB" w:rsidRPr="00710B88">
        <w:rPr>
          <w:rFonts w:ascii="Times New Roman" w:hAnsi="Times New Roman" w:cs="Times New Roman"/>
          <w:sz w:val="24"/>
          <w:szCs w:val="24"/>
        </w:rPr>
        <w:t xml:space="preserve">People’s </w:t>
      </w:r>
      <w:r w:rsidRPr="00710B88">
        <w:rPr>
          <w:rFonts w:ascii="Times New Roman" w:hAnsi="Times New Roman" w:cs="Times New Roman"/>
          <w:sz w:val="24"/>
          <w:szCs w:val="24"/>
        </w:rPr>
        <w:t>Republic of China. China energy statistical yearbook. Beijing: China Statistics</w:t>
      </w:r>
    </w:p>
    <w:p w14:paraId="1B81CBCE"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Press; 2011.</w:t>
      </w:r>
    </w:p>
    <w:p w14:paraId="5D746E88" w14:textId="77777777" w:rsidR="006D0698" w:rsidRPr="00710B88" w:rsidRDefault="006D0698" w:rsidP="006D0698">
      <w:pPr>
        <w:autoSpaceDE w:val="0"/>
        <w:autoSpaceDN w:val="0"/>
        <w:adjustRightInd w:val="0"/>
        <w:jc w:val="left"/>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4</w:t>
      </w:r>
      <w:r w:rsidRPr="00710B88">
        <w:rPr>
          <w:rFonts w:ascii="Times New Roman" w:hAnsi="Times New Roman" w:cs="Times New Roman"/>
          <w:sz w:val="24"/>
          <w:szCs w:val="24"/>
        </w:rPr>
        <w:t>] China Electricity Council. The current status of air pollution control for coalfired</w:t>
      </w:r>
    </w:p>
    <w:p w14:paraId="56C1494C"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power plants in China 2009. Beijing: China Electric Power Press; 2009.</w:t>
      </w:r>
    </w:p>
    <w:p w14:paraId="5025C60B" w14:textId="77777777" w:rsidR="006D0698" w:rsidRPr="00710B88" w:rsidRDefault="006D0698" w:rsidP="006D0698">
      <w:pPr>
        <w:autoSpaceDE w:val="0"/>
        <w:autoSpaceDN w:val="0"/>
        <w:adjustRightInd w:val="0"/>
        <w:rPr>
          <w:rFonts w:ascii="Times New Roman" w:hAnsi="Times New Roman" w:cs="Times New Roman"/>
          <w:sz w:val="24"/>
          <w:szCs w:val="24"/>
        </w:rPr>
      </w:pPr>
      <w:r w:rsidRPr="00710B88">
        <w:rPr>
          <w:rFonts w:ascii="Times New Roman" w:hAnsi="Times New Roman" w:cs="Times New Roman"/>
          <w:sz w:val="24"/>
          <w:szCs w:val="24"/>
        </w:rPr>
        <w:t>[</w:t>
      </w:r>
      <w:r w:rsidR="009B71A6" w:rsidRPr="00710B88">
        <w:rPr>
          <w:rFonts w:ascii="Times New Roman" w:hAnsi="Times New Roman" w:cs="Times New Roman"/>
          <w:color w:val="FF0000"/>
          <w:sz w:val="24"/>
          <w:szCs w:val="24"/>
        </w:rPr>
        <w:t>5</w:t>
      </w:r>
      <w:r w:rsidRPr="00710B88">
        <w:rPr>
          <w:rFonts w:ascii="Times New Roman" w:hAnsi="Times New Roman" w:cs="Times New Roman"/>
          <w:sz w:val="24"/>
          <w:szCs w:val="24"/>
        </w:rPr>
        <w:t>] Statistical Review of World Energy. The British Petroleum Company 2014.</w:t>
      </w:r>
    </w:p>
    <w:p w14:paraId="542B813E"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6</w:t>
      </w:r>
      <w:r w:rsidRPr="00710B88">
        <w:rPr>
          <w:rFonts w:ascii="Times New Roman" w:hAnsi="Times New Roman" w:cs="Times New Roman"/>
          <w:color w:val="000000" w:themeColor="text1"/>
          <w:sz w:val="24"/>
          <w:szCs w:val="24"/>
        </w:rPr>
        <w:t>] Zhao Z, Su S, Si N, Hu S, Wang Y. Exergy analysis of the turbine system in a 1000MW double reheat ultra-supercritical power plant. Energy 2017; 119:540-548.</w:t>
      </w:r>
    </w:p>
    <w:p w14:paraId="2409FAEC"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Gu Y, Wang S. Thermal economic analysis of a double reheat ultra supercritical</w:t>
      </w:r>
    </w:p>
    <w:p w14:paraId="2DEBE995" w14:textId="77777777" w:rsidR="00F70466" w:rsidRPr="00710B88" w:rsidRDefault="00F70466"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pressure unit. J Xi'an Univ Technol 2013;29(3):357</w:t>
      </w:r>
      <w:r w:rsidR="00862FAE" w:rsidRPr="00710B88">
        <w:rPr>
          <w:rFonts w:ascii="Times New Roman" w:hAnsi="Times New Roman" w:cs="Times New Roman"/>
          <w:color w:val="000000" w:themeColor="text1"/>
          <w:sz w:val="24"/>
          <w:szCs w:val="24"/>
        </w:rPr>
        <w:t>-</w:t>
      </w:r>
      <w:r w:rsidRPr="00710B88">
        <w:rPr>
          <w:rFonts w:ascii="Times New Roman" w:hAnsi="Times New Roman" w:cs="Times New Roman"/>
          <w:color w:val="000000" w:themeColor="text1"/>
          <w:sz w:val="24"/>
          <w:szCs w:val="24"/>
        </w:rPr>
        <w:t>61 [in Chinese].</w:t>
      </w:r>
    </w:p>
    <w:p w14:paraId="4E6CB54C" w14:textId="77777777" w:rsidR="00753892" w:rsidRPr="00710B88" w:rsidRDefault="00862FAE" w:rsidP="00753892">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E86CCB"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 xml:space="preserve">] </w:t>
      </w:r>
      <w:r w:rsidR="00753892" w:rsidRPr="00710B88">
        <w:rPr>
          <w:rFonts w:ascii="Times New Roman" w:hAnsi="Times New Roman" w:cs="Times New Roman"/>
          <w:color w:val="000000" w:themeColor="text1"/>
          <w:sz w:val="24"/>
          <w:szCs w:val="24"/>
        </w:rPr>
        <w:t>Rashidi MM, Aghagoli A, Ali M. Thermodynamic analysis of a steam power</w:t>
      </w:r>
    </w:p>
    <w:p w14:paraId="3B73F8FB" w14:textId="77777777" w:rsidR="00753892" w:rsidRPr="00710B88" w:rsidRDefault="00753892"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 xml:space="preserve">plant with double reheat and feed water heaters. Adv Mech Eng 2014;10. </w:t>
      </w:r>
    </w:p>
    <w:p w14:paraId="6B237CE3" w14:textId="77777777" w:rsidR="00862FAE" w:rsidRPr="00710B88" w:rsidRDefault="00862FAE" w:rsidP="0075389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lastRenderedPageBreak/>
        <w:t>[</w:t>
      </w:r>
      <w:r w:rsidR="00E86CCB"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Wu L, Wang L, Wang Y, et al. Component and process based exergy evaluation</w:t>
      </w:r>
    </w:p>
    <w:p w14:paraId="4B7B0A26" w14:textId="77777777" w:rsidR="00862FAE" w:rsidRPr="00710B88" w:rsidRDefault="00862FA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of a 600MW coal-fired power plant. Energy Procedia 2014;61:2097-100.</w:t>
      </w:r>
    </w:p>
    <w:p w14:paraId="4A412D0B" w14:textId="77777777" w:rsidR="008D0EF7" w:rsidRPr="00710B88" w:rsidRDefault="008D0EF7" w:rsidP="00FB2C59">
      <w:pPr>
        <w:autoSpaceDE w:val="0"/>
        <w:autoSpaceDN w:val="0"/>
        <w:adjustRightInd w:val="0"/>
        <w:rPr>
          <w:rFonts w:ascii="Times New Roman" w:hAnsi="Times New Roman" w:cs="Times New Roman"/>
          <w:color w:val="000000" w:themeColor="text1"/>
          <w:kern w:val="0"/>
          <w:sz w:val="13"/>
          <w:szCs w:val="13"/>
        </w:rPr>
      </w:pPr>
      <w:r w:rsidRPr="00710B88">
        <w:rPr>
          <w:rFonts w:ascii="Times New Roman" w:hAnsi="Times New Roman" w:cs="Times New Roman"/>
          <w:color w:val="000000" w:themeColor="text1"/>
          <w:sz w:val="24"/>
          <w:szCs w:val="24"/>
        </w:rPr>
        <w:t>[</w:t>
      </w:r>
      <w:r w:rsidR="00A40BFA" w:rsidRPr="00710B88">
        <w:rPr>
          <w:rFonts w:ascii="Times New Roman" w:hAnsi="Times New Roman" w:cs="Times New Roman"/>
          <w:color w:val="FF0000"/>
          <w:sz w:val="24"/>
          <w:szCs w:val="24"/>
        </w:rPr>
        <w:t>10</w:t>
      </w:r>
      <w:r w:rsidRPr="00710B88">
        <w:rPr>
          <w:rFonts w:ascii="Times New Roman" w:hAnsi="Times New Roman" w:cs="Times New Roman"/>
          <w:color w:val="000000" w:themeColor="text1"/>
          <w:sz w:val="24"/>
          <w:szCs w:val="24"/>
        </w:rPr>
        <w:t>] Xu G, Huang S, Yang Y, Wu Y, Zhang K, Xu C. Techno-economic analysis and optimization of the heat recovery of utility boiler flue gas. Appl Energy 2013;112:907-17</w:t>
      </w:r>
      <w:r w:rsidRPr="00710B88">
        <w:rPr>
          <w:rFonts w:ascii="Times New Roman" w:hAnsi="Times New Roman" w:cs="Times New Roman"/>
          <w:color w:val="000000" w:themeColor="text1"/>
          <w:kern w:val="0"/>
          <w:sz w:val="13"/>
          <w:szCs w:val="13"/>
        </w:rPr>
        <w:t>.</w:t>
      </w:r>
    </w:p>
    <w:p w14:paraId="4169E5A6" w14:textId="77777777" w:rsidR="00E13C43" w:rsidRPr="00710B88" w:rsidRDefault="00E13C43"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11</w:t>
      </w:r>
      <w:r w:rsidRPr="00710B88">
        <w:rPr>
          <w:rFonts w:ascii="Times New Roman" w:hAnsi="Times New Roman" w:cs="Times New Roman"/>
          <w:color w:val="000000" w:themeColor="text1"/>
          <w:sz w:val="24"/>
          <w:szCs w:val="24"/>
        </w:rPr>
        <w:t xml:space="preserve">] </w:t>
      </w:r>
      <w:r w:rsidR="00D00BFF" w:rsidRPr="00710B88">
        <w:rPr>
          <w:rFonts w:ascii="Times New Roman" w:hAnsi="Times New Roman" w:cs="Times New Roman"/>
          <w:color w:val="000000" w:themeColor="text1"/>
          <w:sz w:val="24"/>
          <w:szCs w:val="24"/>
        </w:rPr>
        <w:t>Wang C</w:t>
      </w:r>
      <w:r w:rsidR="00A1791D" w:rsidRPr="00710B88">
        <w:rPr>
          <w:rFonts w:ascii="Times New Roman" w:hAnsi="Times New Roman" w:cs="Times New Roman"/>
          <w:color w:val="000000" w:themeColor="text1"/>
          <w:sz w:val="24"/>
          <w:szCs w:val="24"/>
        </w:rPr>
        <w:t>J</w:t>
      </w:r>
      <w:r w:rsidR="00D00BFF" w:rsidRPr="00710B88">
        <w:rPr>
          <w:rFonts w:ascii="Times New Roman" w:hAnsi="Times New Roman" w:cs="Times New Roman"/>
          <w:color w:val="000000" w:themeColor="text1"/>
          <w:sz w:val="24"/>
          <w:szCs w:val="24"/>
        </w:rPr>
        <w:t>, He B</w:t>
      </w:r>
      <w:r w:rsidR="00A1791D" w:rsidRPr="00710B88">
        <w:rPr>
          <w:rFonts w:ascii="Times New Roman" w:hAnsi="Times New Roman" w:cs="Times New Roman"/>
          <w:color w:val="000000" w:themeColor="text1"/>
          <w:sz w:val="24"/>
          <w:szCs w:val="24"/>
        </w:rPr>
        <w:t>S</w:t>
      </w:r>
      <w:r w:rsidR="00D00BFF" w:rsidRPr="00710B88">
        <w:rPr>
          <w:rFonts w:ascii="Times New Roman" w:hAnsi="Times New Roman" w:cs="Times New Roman"/>
          <w:color w:val="000000" w:themeColor="text1"/>
          <w:sz w:val="24"/>
          <w:szCs w:val="24"/>
        </w:rPr>
        <w:t>, Sun S</w:t>
      </w:r>
      <w:r w:rsidR="00A1791D" w:rsidRPr="00710B88">
        <w:rPr>
          <w:rFonts w:ascii="Times New Roman" w:hAnsi="Times New Roman" w:cs="Times New Roman"/>
          <w:color w:val="000000" w:themeColor="text1"/>
          <w:sz w:val="24"/>
          <w:szCs w:val="24"/>
        </w:rPr>
        <w:t>Y</w:t>
      </w:r>
      <w:r w:rsidR="00D00BFF" w:rsidRPr="00710B88">
        <w:rPr>
          <w:rFonts w:ascii="Times New Roman" w:hAnsi="Times New Roman" w:cs="Times New Roman"/>
          <w:color w:val="000000" w:themeColor="text1"/>
          <w:sz w:val="24"/>
          <w:szCs w:val="24"/>
        </w:rPr>
        <w:t>, et al. Application of a low pressure economizer for waste heat recovery from the exhaust flue gas in a 600 MW power plant. Energy 2012; 48:196-202.</w:t>
      </w:r>
    </w:p>
    <w:p w14:paraId="169BE54D" w14:textId="77777777" w:rsidR="00D07B3E" w:rsidRPr="00710B88" w:rsidRDefault="00D07B3E"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12</w:t>
      </w:r>
      <w:r w:rsidRPr="00710B88">
        <w:rPr>
          <w:rFonts w:ascii="Times New Roman" w:hAnsi="Times New Roman" w:cs="Times New Roman"/>
          <w:color w:val="000000" w:themeColor="text1"/>
          <w:sz w:val="24"/>
          <w:szCs w:val="24"/>
        </w:rPr>
        <w:t>]</w:t>
      </w:r>
      <w:r w:rsidR="00063EEF" w:rsidRPr="00710B88">
        <w:rPr>
          <w:rFonts w:ascii="Times New Roman" w:hAnsi="Times New Roman" w:cs="Times New Roman"/>
          <w:color w:val="000000" w:themeColor="text1"/>
          <w:sz w:val="24"/>
          <w:szCs w:val="24"/>
        </w:rPr>
        <w:t xml:space="preserve"> Stevanovic D, Wala T, et al. Efficiency and power upgrade by an additional high pressure economizer installation at an aged 60 MWe lignite-fired power plant.</w:t>
      </w:r>
      <w:r w:rsidR="002D2B58" w:rsidRPr="00710B88">
        <w:rPr>
          <w:rFonts w:ascii="Times New Roman" w:hAnsi="Times New Roman" w:cs="Times New Roman"/>
          <w:color w:val="000000" w:themeColor="text1"/>
          <w:sz w:val="24"/>
          <w:szCs w:val="24"/>
        </w:rPr>
        <w:t xml:space="preserve"> Energy 2014;66:907-918.</w:t>
      </w:r>
    </w:p>
    <w:p w14:paraId="75B88633" w14:textId="77777777" w:rsidR="002D2B58" w:rsidRPr="00710B88" w:rsidRDefault="002D2B58"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13</w:t>
      </w:r>
      <w:r w:rsidRPr="00710B88">
        <w:rPr>
          <w:rFonts w:ascii="Times New Roman" w:hAnsi="Times New Roman" w:cs="Times New Roman"/>
          <w:color w:val="000000" w:themeColor="text1"/>
          <w:sz w:val="24"/>
          <w:szCs w:val="24"/>
        </w:rPr>
        <w:t>] Song JH, Kan WM, Xu C, et al. Comprehensive optimization of air preheater for boiler flue gas heat recovery. Journal of Chinese society of Power Engineering 2014:34(2):140-145 [in Chinese].</w:t>
      </w:r>
    </w:p>
    <w:p w14:paraId="43013A74" w14:textId="77777777" w:rsidR="001F0657" w:rsidRPr="00710B88" w:rsidRDefault="00D92234"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14</w:t>
      </w:r>
      <w:r w:rsidRPr="00710B88">
        <w:rPr>
          <w:rFonts w:ascii="Times New Roman" w:hAnsi="Times New Roman" w:cs="Times New Roman"/>
          <w:color w:val="000000" w:themeColor="text1"/>
          <w:sz w:val="24"/>
          <w:szCs w:val="24"/>
        </w:rPr>
        <w:t>]</w:t>
      </w:r>
      <w:r w:rsidR="001F0657" w:rsidRPr="00710B88">
        <w:rPr>
          <w:rFonts w:ascii="Times New Roman" w:hAnsi="Times New Roman" w:cs="Times New Roman"/>
          <w:color w:val="000000" w:themeColor="text1"/>
          <w:sz w:val="24"/>
          <w:szCs w:val="24"/>
        </w:rPr>
        <w:t xml:space="preserve"> Liu ZZ, Li Y, Cheng XH. Analysis of thermal economic benefits of first stage</w:t>
      </w:r>
    </w:p>
    <w:p w14:paraId="212C4B96" w14:textId="77777777" w:rsidR="001F0657" w:rsidRPr="00710B88" w:rsidRDefault="001F0657" w:rsidP="001F065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extraction location after reheat of reheat steam turbine set with outside steam</w:t>
      </w:r>
    </w:p>
    <w:p w14:paraId="3B5C6BFF" w14:textId="77777777" w:rsidR="00D92234" w:rsidRPr="00710B88" w:rsidRDefault="001F0657" w:rsidP="001F065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cooler. Turbine Technol 2004;05:382–4 [in Chinese].</w:t>
      </w:r>
    </w:p>
    <w:p w14:paraId="63A7D972" w14:textId="77777777" w:rsidR="001F0657" w:rsidRPr="00710B88" w:rsidRDefault="001F0657" w:rsidP="00226BD7">
      <w:pPr>
        <w:autoSpaceDE w:val="0"/>
        <w:autoSpaceDN w:val="0"/>
        <w:adjustRightInd w:val="0"/>
        <w:jc w:val="left"/>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660D52" w:rsidRPr="00710B88">
        <w:rPr>
          <w:rFonts w:ascii="Times New Roman" w:hAnsi="Times New Roman" w:cs="Times New Roman"/>
          <w:color w:val="FF0000"/>
          <w:sz w:val="24"/>
          <w:szCs w:val="24"/>
        </w:rPr>
        <w:t>15</w:t>
      </w:r>
      <w:r w:rsidRPr="00710B88">
        <w:rPr>
          <w:rFonts w:ascii="Times New Roman" w:hAnsi="Times New Roman" w:cs="Times New Roman"/>
          <w:color w:val="000000" w:themeColor="text1"/>
          <w:sz w:val="24"/>
          <w:szCs w:val="24"/>
        </w:rPr>
        <w:t>] Kjaer S, Drinhaus F. A modified double reheat cycle. In: Proceeding of the ASME</w:t>
      </w:r>
      <w:r w:rsidR="00226BD7" w:rsidRPr="00710B88">
        <w:rPr>
          <w:rFonts w:ascii="Times New Roman" w:hAnsi="Times New Roman" w:cs="Times New Roman"/>
          <w:color w:val="000000" w:themeColor="text1"/>
          <w:sz w:val="24"/>
          <w:szCs w:val="24"/>
        </w:rPr>
        <w:t xml:space="preserve"> </w:t>
      </w:r>
      <w:r w:rsidRPr="00710B88">
        <w:rPr>
          <w:rFonts w:ascii="Times New Roman" w:hAnsi="Times New Roman" w:cs="Times New Roman"/>
          <w:color w:val="000000" w:themeColor="text1"/>
          <w:sz w:val="24"/>
          <w:szCs w:val="24"/>
        </w:rPr>
        <w:t>2010 power conference, 2010. p. 45–7.</w:t>
      </w:r>
    </w:p>
    <w:p w14:paraId="394DD304"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16</w:t>
      </w:r>
      <w:r w:rsidRPr="00710B88">
        <w:rPr>
          <w:rFonts w:ascii="Times New Roman" w:hAnsi="Times New Roman" w:cs="Times New Roman"/>
          <w:color w:val="000000" w:themeColor="text1"/>
          <w:sz w:val="24"/>
          <w:szCs w:val="24"/>
        </w:rPr>
        <w:t>] Manassaldi JI, Mussati SF, Scenna NJ. Optimal synthesis and design of heat</w:t>
      </w:r>
    </w:p>
    <w:p w14:paraId="79A509CE" w14:textId="77777777" w:rsidR="00226BD7" w:rsidRPr="00710B88" w:rsidRDefault="00226BD7" w:rsidP="00226BD7">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recovery steam generation (HRSG) via mathematical programming. Energy 2011;36:475-85.</w:t>
      </w:r>
    </w:p>
    <w:p w14:paraId="4B761D5F" w14:textId="77777777" w:rsidR="0094139C" w:rsidRPr="00710B88" w:rsidRDefault="0094139C"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7</w:t>
      </w:r>
      <w:r w:rsidRPr="00710B88">
        <w:rPr>
          <w:rFonts w:ascii="Times New Roman" w:hAnsi="Times New Roman" w:cs="Times New Roman"/>
          <w:color w:val="000000" w:themeColor="text1"/>
          <w:sz w:val="24"/>
          <w:szCs w:val="24"/>
        </w:rPr>
        <w:t>] T. Prosin, T. Pryor, C.Creagh, L.Amsbeck, R.Buck. Hybrid solar and coal-fired steam power plant with air preheating using a centrifugal solid particle receiver. Energy Procedia 2015;69:1371-1381.</w:t>
      </w:r>
      <w:r w:rsidR="00AA3C70" w:rsidRPr="00710B88">
        <w:rPr>
          <w:rFonts w:ascii="Times New Roman" w:hAnsi="Times New Roman" w:cs="Times New Roman"/>
          <w:color w:val="000000" w:themeColor="text1"/>
          <w:sz w:val="24"/>
          <w:szCs w:val="24"/>
        </w:rPr>
        <w:t xml:space="preserve"> Energy 2014;65:80-90.</w:t>
      </w:r>
    </w:p>
    <w:p w14:paraId="0D5190F8" w14:textId="77777777" w:rsidR="00EB7402" w:rsidRPr="00710B88" w:rsidRDefault="00EB7402" w:rsidP="00EB7402">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8</w:t>
      </w:r>
      <w:r w:rsidRPr="00710B88">
        <w:rPr>
          <w:rFonts w:ascii="Times New Roman" w:hAnsi="Times New Roman" w:cs="Times New Roman"/>
          <w:color w:val="000000" w:themeColor="text1"/>
          <w:sz w:val="24"/>
          <w:szCs w:val="24"/>
        </w:rPr>
        <w:t>]Wang CJ, He BS, Yan LB, et al. Thermodynamic analysis of a low-pressure economizer based waste heat recovery system for a coal- fired power plant. Energy 2014; 65:80-90.</w:t>
      </w:r>
    </w:p>
    <w:p w14:paraId="0D332A33" w14:textId="77777777" w:rsidR="00F4180B" w:rsidRPr="00710B88" w:rsidRDefault="00F4180B" w:rsidP="00FB2C59">
      <w:pPr>
        <w:autoSpaceDE w:val="0"/>
        <w:autoSpaceDN w:val="0"/>
        <w:adjustRightInd w:val="0"/>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w:t>
      </w:r>
      <w:r w:rsidR="000806A5" w:rsidRPr="00710B88">
        <w:rPr>
          <w:rFonts w:ascii="Times New Roman" w:hAnsi="Times New Roman" w:cs="Times New Roman"/>
          <w:color w:val="FF0000"/>
          <w:sz w:val="24"/>
          <w:szCs w:val="24"/>
        </w:rPr>
        <w:t>1</w:t>
      </w:r>
      <w:r w:rsidR="00201409" w:rsidRPr="00710B88">
        <w:rPr>
          <w:rFonts w:ascii="Times New Roman" w:hAnsi="Times New Roman" w:cs="Times New Roman"/>
          <w:color w:val="FF0000"/>
          <w:sz w:val="24"/>
          <w:szCs w:val="24"/>
        </w:rPr>
        <w:t>9</w:t>
      </w:r>
      <w:r w:rsidRPr="00710B88">
        <w:rPr>
          <w:rFonts w:ascii="Times New Roman" w:hAnsi="Times New Roman" w:cs="Times New Roman"/>
          <w:color w:val="000000" w:themeColor="text1"/>
          <w:sz w:val="24"/>
          <w:szCs w:val="24"/>
        </w:rPr>
        <w:t>] Gicquel R. Energy system: a new approach to engineering thermodynamics.</w:t>
      </w:r>
    </w:p>
    <w:p w14:paraId="7EE6B187" w14:textId="77777777" w:rsidR="00C142BA" w:rsidRPr="00710B88" w:rsidRDefault="00F4180B" w:rsidP="00FB2C59">
      <w:pPr>
        <w:rPr>
          <w:rFonts w:ascii="Times New Roman" w:hAnsi="Times New Roman" w:cs="Times New Roman"/>
          <w:color w:val="000000" w:themeColor="text1"/>
          <w:sz w:val="24"/>
          <w:szCs w:val="24"/>
        </w:rPr>
      </w:pPr>
      <w:r w:rsidRPr="00710B88">
        <w:rPr>
          <w:rFonts w:ascii="Times New Roman" w:hAnsi="Times New Roman" w:cs="Times New Roman"/>
          <w:color w:val="000000" w:themeColor="text1"/>
          <w:sz w:val="24"/>
          <w:szCs w:val="24"/>
        </w:rPr>
        <w:t>London, UK: CRC Press; 2011.</w:t>
      </w:r>
    </w:p>
    <w:sectPr w:rsidR="00C142BA" w:rsidRPr="00710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lei zhang" w:date="2017-12-21T18:35:00Z" w:initials="lz">
    <w:p w14:paraId="23214D9A" w14:textId="0E6ADB46" w:rsidR="00AE33D9" w:rsidRDefault="00AE33D9">
      <w:pPr>
        <w:pStyle w:val="af"/>
      </w:pPr>
      <w:r>
        <w:rPr>
          <w:rStyle w:val="ae"/>
        </w:rPr>
        <w:annotationRef/>
      </w:r>
      <w:r>
        <w:rPr>
          <w:rFonts w:hint="eastAsia"/>
        </w:rPr>
        <w:t>参考文献扩充到</w:t>
      </w:r>
      <w:r>
        <w:rPr>
          <w:rFonts w:hint="eastAsia"/>
        </w:rPr>
        <w:t>40</w:t>
      </w:r>
      <w:r>
        <w:rPr>
          <w:rFonts w:hint="eastAsia"/>
        </w:rPr>
        <w:t>篇</w:t>
      </w:r>
      <w:r>
        <w:rPr>
          <w:rFonts w:hint="eastAsia"/>
        </w:rPr>
        <w:t>1200</w:t>
      </w:r>
      <w:r>
        <w:rPr>
          <w:rFonts w:hint="eastAsia"/>
        </w:rPr>
        <w:t>字左右，增加热力系统改造相关内容</w:t>
      </w:r>
    </w:p>
  </w:comment>
  <w:comment w:id="17" w:author="lei zhang" w:date="2017-12-26T09:48:00Z" w:initials="lz">
    <w:p w14:paraId="1FF023A4" w14:textId="7D4F10AE" w:rsidR="00AE33D9" w:rsidRPr="00710B88" w:rsidRDefault="00AE33D9" w:rsidP="00836E90">
      <w:pPr>
        <w:autoSpaceDE w:val="0"/>
        <w:autoSpaceDN w:val="0"/>
        <w:adjustRightInd w:val="0"/>
        <w:rPr>
          <w:rFonts w:ascii="Times New Roman" w:hAnsi="Times New Roman" w:cs="Times New Roman"/>
          <w:sz w:val="24"/>
          <w:szCs w:val="24"/>
        </w:rPr>
      </w:pPr>
      <w:r>
        <w:rPr>
          <w:rStyle w:val="ae"/>
        </w:rPr>
        <w:annotationRef/>
      </w:r>
      <w:r w:rsidRPr="00710B88">
        <w:rPr>
          <w:rFonts w:ascii="Times New Roman" w:hAnsi="Times New Roman" w:cs="Times New Roman"/>
          <w:sz w:val="24"/>
          <w:szCs w:val="24"/>
        </w:rPr>
        <w:t>Statistical Review of World Energy. The British Petroleum Company 201</w:t>
      </w:r>
      <w:r>
        <w:rPr>
          <w:rFonts w:ascii="Times New Roman" w:hAnsi="Times New Roman" w:cs="Times New Roman"/>
          <w:sz w:val="24"/>
          <w:szCs w:val="24"/>
        </w:rPr>
        <w:t>7</w:t>
      </w:r>
      <w:r w:rsidRPr="00710B88">
        <w:rPr>
          <w:rFonts w:ascii="Times New Roman" w:hAnsi="Times New Roman" w:cs="Times New Roman"/>
          <w:sz w:val="24"/>
          <w:szCs w:val="24"/>
        </w:rPr>
        <w:t>.</w:t>
      </w:r>
    </w:p>
    <w:p w14:paraId="3F8BB74C" w14:textId="6E03B97F" w:rsidR="00AE33D9" w:rsidRDefault="00AE33D9" w:rsidP="00836E90">
      <w:pPr>
        <w:pStyle w:val="af"/>
      </w:pPr>
    </w:p>
  </w:comment>
  <w:comment w:id="18" w:author="lei zhang" w:date="2017-12-22T16:45:00Z" w:initials="lz">
    <w:p w14:paraId="7A110511" w14:textId="6EED088D" w:rsidR="00AE33D9" w:rsidRDefault="00AE33D9">
      <w:pPr>
        <w:pStyle w:val="af"/>
      </w:pPr>
      <w:r>
        <w:rPr>
          <w:rStyle w:val="ae"/>
        </w:rPr>
        <w:annotationRef/>
      </w:r>
      <w:r>
        <w:rPr>
          <w:rFonts w:hint="eastAsia"/>
        </w:rPr>
        <w:t>目前对于</w:t>
      </w:r>
      <w:r>
        <w:rPr>
          <w:rFonts w:hint="eastAsia"/>
        </w:rPr>
        <w:t>USC</w:t>
      </w:r>
      <w:r>
        <w:rPr>
          <w:rFonts w:hint="eastAsia"/>
        </w:rPr>
        <w:t>系统的主要分析方法</w:t>
      </w:r>
    </w:p>
  </w:comment>
  <w:comment w:id="19" w:author="lei zhang" w:date="2017-12-22T09:40:00Z" w:initials="lz">
    <w:p w14:paraId="145FCC2B" w14:textId="77777777" w:rsidR="00AE33D9" w:rsidRDefault="00AE33D9" w:rsidP="00A521D3">
      <w:pPr>
        <w:pStyle w:val="af"/>
      </w:pPr>
      <w:r>
        <w:rPr>
          <w:rStyle w:val="ae"/>
        </w:rPr>
        <w:annotationRef/>
      </w:r>
      <w:r>
        <w:rPr>
          <w:rFonts w:hint="eastAsia"/>
        </w:rPr>
        <w:t>高亮部分太突兀</w:t>
      </w:r>
      <w:r>
        <w:rPr>
          <w:rFonts w:hint="eastAsia"/>
        </w:rPr>
        <w:t xml:space="preserve"> </w:t>
      </w:r>
    </w:p>
  </w:comment>
  <w:comment w:id="20" w:author="lei zhang" w:date="2017-12-22T09:35:00Z" w:initials="lz">
    <w:p w14:paraId="3A283ACE" w14:textId="77777777" w:rsidR="00AE33D9" w:rsidRDefault="00AE33D9" w:rsidP="00A521D3">
      <w:pPr>
        <w:pStyle w:val="af"/>
      </w:pPr>
      <w:r>
        <w:rPr>
          <w:rStyle w:val="ae"/>
        </w:rPr>
        <w:annotationRef/>
      </w:r>
      <w:r>
        <w:rPr>
          <w:rFonts w:hint="eastAsia"/>
        </w:rPr>
        <w:t>插入</w:t>
      </w:r>
      <w:r>
        <w:t xml:space="preserve"> </w:t>
      </w:r>
      <w:r>
        <w:rPr>
          <w:rFonts w:hint="eastAsia"/>
        </w:rPr>
        <w:t>XuG</w:t>
      </w:r>
      <w:r>
        <w:t xml:space="preserve"> </w:t>
      </w:r>
      <w:r>
        <w:rPr>
          <w:rFonts w:hint="eastAsia"/>
        </w:rPr>
        <w:t>等对两者进行对比分析</w:t>
      </w:r>
    </w:p>
    <w:p w14:paraId="3464B89E" w14:textId="77777777" w:rsidR="00AE33D9" w:rsidRDefault="00AE33D9" w:rsidP="00A521D3">
      <w:pPr>
        <w:pStyle w:val="af"/>
      </w:pPr>
      <w:r>
        <w:rPr>
          <w:rFonts w:ascii="Arial" w:hAnsi="Arial" w:cs="Arial"/>
          <w:color w:val="000000"/>
          <w:sz w:val="20"/>
          <w:szCs w:val="20"/>
          <w:shd w:val="clear" w:color="auto" w:fill="FFFFFF"/>
        </w:rPr>
        <w:t xml:space="preserve">Xu G, Zhou L, Zhao S, et al. Optimum superheat utilization of extraction steam in double reheat ultra-supercritical power plants </w:t>
      </w:r>
      <w:r>
        <w:rPr>
          <w:rFonts w:ascii="Segoe UI Symbol" w:hAnsi="Segoe UI Symbol" w:cs="Segoe UI Symbol"/>
          <w:color w:val="000000"/>
          <w:sz w:val="20"/>
          <w:szCs w:val="20"/>
          <w:shd w:val="clear" w:color="auto" w:fill="FFFFFF"/>
        </w:rPr>
        <w:t>☆</w:t>
      </w:r>
      <w:r>
        <w:rPr>
          <w:rFonts w:ascii="Arial" w:hAnsi="Arial" w:cs="Arial"/>
          <w:color w:val="000000"/>
          <w:sz w:val="20"/>
          <w:szCs w:val="20"/>
          <w:shd w:val="clear" w:color="auto" w:fill="FFFFFF"/>
        </w:rPr>
        <w:t>[J]. Applied Energy, 2015, 160:863-872.</w:t>
      </w:r>
    </w:p>
  </w:comment>
  <w:comment w:id="22" w:author="lei zhang" w:date="2017-12-26T10:23:00Z" w:initials="lz">
    <w:p w14:paraId="223FEA0A" w14:textId="539D9405" w:rsidR="00AE33D9" w:rsidRDefault="00AE33D9">
      <w:pPr>
        <w:pStyle w:val="af"/>
      </w:pPr>
      <w:r>
        <w:rPr>
          <w:rStyle w:val="ae"/>
        </w:rPr>
        <w:annotationRef/>
      </w:r>
      <w:r>
        <w:rPr>
          <w:rFonts w:hint="eastAsia"/>
        </w:rPr>
        <w:t>从以往的文献可以看出，对于二次再热系统的优化主要是集中在回热系统的换热温差降低和锅炉烟气余热利用两方面，也就是说把锅炉堪称一个</w:t>
      </w:r>
      <w:r>
        <w:rPr>
          <w:rFonts w:hint="eastAsia"/>
        </w:rPr>
        <w:t>zhengt</w:t>
      </w:r>
    </w:p>
  </w:comment>
  <w:comment w:id="21" w:author="lei zhang" w:date="2017-12-21T18:18:00Z" w:initials="lz">
    <w:p w14:paraId="6D034B67" w14:textId="50599998" w:rsidR="00AE33D9" w:rsidRDefault="00AE33D9">
      <w:pPr>
        <w:pStyle w:val="af"/>
      </w:pPr>
      <w:r>
        <w:rPr>
          <w:rStyle w:val="ae"/>
        </w:rPr>
        <w:annotationRef/>
      </w:r>
      <w:r>
        <w:rPr>
          <w:rFonts w:hint="eastAsia"/>
        </w:rPr>
        <w:t>这段话还需要修改</w:t>
      </w:r>
    </w:p>
  </w:comment>
  <w:comment w:id="23" w:author="lei zhang" w:date="2017-12-21T18:38:00Z" w:initials="lz">
    <w:p w14:paraId="7F398C5E" w14:textId="77777777" w:rsidR="00AE33D9" w:rsidRDefault="00AE33D9" w:rsidP="00817E72">
      <w:pPr>
        <w:pStyle w:val="af"/>
      </w:pPr>
      <w:r>
        <w:rPr>
          <w:rStyle w:val="ae"/>
        </w:rPr>
        <w:annotationRef/>
      </w:r>
      <w:r>
        <w:rPr>
          <w:rFonts w:hint="eastAsia"/>
        </w:rPr>
        <w:t>增加介绍内容到</w:t>
      </w:r>
      <w:r>
        <w:rPr>
          <w:rFonts w:hint="eastAsia"/>
        </w:rPr>
        <w:t>700</w:t>
      </w:r>
      <w:r>
        <w:rPr>
          <w:rFonts w:hint="eastAsia"/>
        </w:rPr>
        <w:t>字左右</w:t>
      </w:r>
    </w:p>
  </w:comment>
  <w:comment w:id="26" w:author="lei zhang" w:date="2017-12-22T20:57:00Z" w:initials="lz">
    <w:p w14:paraId="5DCAF665" w14:textId="77777777" w:rsidR="00AE33D9" w:rsidRPr="000242DC" w:rsidRDefault="00AE33D9" w:rsidP="00817E72">
      <w:pPr>
        <w:jc w:val="left"/>
        <w:rPr>
          <w:rFonts w:ascii="Times New Roman" w:hAnsi="Times New Roman" w:cs="Times New Roman"/>
          <w:sz w:val="24"/>
          <w:szCs w:val="24"/>
        </w:rPr>
      </w:pPr>
      <w:r>
        <w:rPr>
          <w:rStyle w:val="ae"/>
        </w:rPr>
        <w:annotationRef/>
      </w:r>
      <w:r w:rsidRPr="000242DC">
        <w:rPr>
          <w:rFonts w:ascii="Times New Roman" w:hAnsi="Times New Roman" w:cs="Times New Roman"/>
          <w:sz w:val="24"/>
          <w:szCs w:val="24"/>
        </w:rPr>
        <w:t xml:space="preserve"> </w:t>
      </w:r>
    </w:p>
    <w:p w14:paraId="4E5B7175" w14:textId="77777777" w:rsidR="00AE33D9" w:rsidRPr="009B6091" w:rsidRDefault="00AE33D9" w:rsidP="00817E72">
      <w:pPr>
        <w:pStyle w:val="af"/>
      </w:pPr>
    </w:p>
  </w:comment>
  <w:comment w:id="30" w:author="lei zhang" w:date="2017-12-13T11:15:00Z" w:initials="lz">
    <w:p w14:paraId="251C7D82" w14:textId="77777777" w:rsidR="00AE33D9" w:rsidRDefault="00AE33D9" w:rsidP="00817E72">
      <w:pPr>
        <w:pStyle w:val="af"/>
      </w:pPr>
      <w:r>
        <w:rPr>
          <w:rStyle w:val="ae"/>
        </w:rPr>
        <w:annotationRef/>
      </w:r>
      <w:r>
        <w:rPr>
          <w:rFonts w:hint="eastAsia"/>
        </w:rPr>
        <w:t>换成</w:t>
      </w:r>
      <w:r>
        <w:rPr>
          <w:rFonts w:hint="eastAsia"/>
        </w:rPr>
        <w:t>design</w:t>
      </w:r>
      <w:r>
        <w:rPr>
          <w:rFonts w:hint="eastAsia"/>
        </w:rPr>
        <w:t>工况数据？？？？</w:t>
      </w:r>
    </w:p>
  </w:comment>
  <w:comment w:id="32" w:author="lei zhang" w:date="2017-12-22T21:01:00Z" w:initials="lz">
    <w:p w14:paraId="0B49A05A" w14:textId="77777777" w:rsidR="00AE33D9" w:rsidRDefault="00AE33D9" w:rsidP="00C42B9C">
      <w:pPr>
        <w:pStyle w:val="af"/>
      </w:pPr>
      <w:r>
        <w:rPr>
          <w:rStyle w:val="ae"/>
        </w:rPr>
        <w:annotationRef/>
      </w:r>
      <w:r>
        <w:rPr>
          <w:rFonts w:hint="eastAsia"/>
        </w:rPr>
        <w:t>和系统主要参数表合为一个表</w:t>
      </w:r>
    </w:p>
  </w:comment>
  <w:comment w:id="34" w:author="lei zhang" w:date="2017-12-22T21:03:00Z" w:initials="lz">
    <w:p w14:paraId="6653DE6E" w14:textId="0AB833BF" w:rsidR="00AE33D9" w:rsidRDefault="00AE33D9">
      <w:pPr>
        <w:pStyle w:val="af"/>
      </w:pPr>
      <w:r>
        <w:rPr>
          <w:rStyle w:val="ae"/>
        </w:rPr>
        <w:annotationRef/>
      </w:r>
      <w:r>
        <w:rPr>
          <w:rFonts w:hint="eastAsia"/>
        </w:rPr>
        <w:t>对于空气预热子系统，以往的热力系统优化往往没有进行考虑，主要原因是以往认为空预器属于锅炉范畴，在热力系统设计时已经成型。但从对参考系统的用分析中可以看出，锅炉空预器的用损失比整个回热系统还高。考虑到去汽轮机抽汽温度最高达到</w:t>
      </w:r>
      <w:r>
        <w:rPr>
          <w:rFonts w:hint="eastAsia"/>
        </w:rPr>
        <w:t>429</w:t>
      </w:r>
      <w:r>
        <w:rPr>
          <w:rFonts w:hint="eastAsia"/>
        </w:rPr>
        <w:t>摄氏度，高于有一次风、二次风温度要求，所以可以利用抽汽对空气进行加热，降低换热温差，减少用损失。</w:t>
      </w:r>
    </w:p>
    <w:p w14:paraId="57A5D8BD" w14:textId="5198F15C" w:rsidR="00AE33D9" w:rsidRDefault="00AE33D9">
      <w:pPr>
        <w:pStyle w:val="af"/>
      </w:pPr>
      <w:r>
        <w:rPr>
          <w:rFonts w:hint="eastAsia"/>
        </w:rPr>
        <w:t>由于采用抽汽加热空预器，导致省煤器出口烟气的热量无法被利用，所以引入</w:t>
      </w:r>
      <w:r>
        <w:rPr>
          <w:rFonts w:hint="eastAsia"/>
        </w:rPr>
        <w:t>LPE</w:t>
      </w:r>
      <w:r>
        <w:rPr>
          <w:rFonts w:hint="eastAsia"/>
        </w:rPr>
        <w:t>，加热给水和凝结水。</w:t>
      </w:r>
      <w:r>
        <w:rPr>
          <w:rFonts w:hint="eastAsia"/>
        </w:rPr>
        <w:t>LPE</w:t>
      </w:r>
      <w:r>
        <w:rPr>
          <w:rFonts w:hint="eastAsia"/>
        </w:rPr>
        <w:t>的引入有两方面的好处</w:t>
      </w:r>
      <w:r>
        <w:rPr>
          <w:rFonts w:hint="eastAsia"/>
        </w:rPr>
        <w:t>1</w:t>
      </w:r>
      <w:r>
        <w:rPr>
          <w:rFonts w:hint="eastAsia"/>
        </w:rPr>
        <w:t>是降低由于加热空气而升高的总抽汽量</w:t>
      </w:r>
      <w:r>
        <w:rPr>
          <w:rFonts w:hint="eastAsia"/>
        </w:rPr>
        <w:t>2</w:t>
      </w:r>
      <w:r>
        <w:rPr>
          <w:rFonts w:hint="eastAsia"/>
        </w:rPr>
        <w:t>提高回热加热器的给水侧入口温度，降低换热温差，提高用效率。</w:t>
      </w:r>
    </w:p>
  </w:comment>
  <w:comment w:id="37" w:author="lei zhang" w:date="2017-12-12T19:57:00Z" w:initials="lz">
    <w:p w14:paraId="1D32D6E8" w14:textId="77777777" w:rsidR="00AE33D9" w:rsidRDefault="00AE33D9" w:rsidP="00C42B9C">
      <w:pPr>
        <w:ind w:firstLineChars="200" w:firstLine="420"/>
        <w:rPr>
          <w:rFonts w:ascii="Times New Roman" w:hAnsi="Times New Roman" w:cs="Times New Roman"/>
          <w:color w:val="FF0000"/>
          <w:sz w:val="24"/>
          <w:szCs w:val="24"/>
        </w:rPr>
      </w:pPr>
      <w:r>
        <w:rPr>
          <w:rStyle w:val="ae"/>
        </w:rPr>
        <w:annotationRef/>
      </w:r>
      <w:r>
        <w:rPr>
          <w:rFonts w:ascii="Times New Roman" w:hAnsi="Times New Roman" w:cs="Times New Roman" w:hint="eastAsia"/>
          <w:color w:val="FF0000"/>
          <w:sz w:val="24"/>
          <w:szCs w:val="24"/>
        </w:rPr>
        <w:t>在进行额定工况和变工况的建模过程中，</w:t>
      </w:r>
      <w:r>
        <w:rPr>
          <w:rFonts w:ascii="Times New Roman" w:hAnsi="Times New Roman" w:cs="Times New Roman" w:hint="eastAsia"/>
          <w:color w:val="FF0000"/>
          <w:sz w:val="24"/>
          <w:szCs w:val="24"/>
        </w:rPr>
        <w:t>EBSIOLON</w:t>
      </w:r>
      <w:r>
        <w:rPr>
          <w:rFonts w:ascii="Times New Roman" w:hAnsi="Times New Roman" w:cs="Times New Roman" w:hint="eastAsia"/>
          <w:color w:val="FF0000"/>
          <w:sz w:val="24"/>
          <w:szCs w:val="24"/>
        </w:rPr>
        <w:t>对于设备的模拟和参数计算是基于机组实验特性的，但实际上只能得到汽轮机的部分特性曲线，而锅炉和换热器的相关数据并无法得到，只能使用系统内置数据，所以需要假设内置数据和实际数据之差满足误差要求。</w:t>
      </w:r>
    </w:p>
    <w:p w14:paraId="426B523B" w14:textId="77777777" w:rsidR="00AE33D9" w:rsidRPr="001B46D3" w:rsidRDefault="00AE33D9"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(1) The operation of the power plant is considered to be in a steady state.</w:t>
      </w:r>
    </w:p>
    <w:p w14:paraId="2A3E7402" w14:textId="77777777" w:rsidR="00AE33D9" w:rsidRDefault="00AE33D9" w:rsidP="00C42B9C">
      <w:pPr>
        <w:ind w:firstLineChars="200" w:firstLine="480"/>
        <w:rPr>
          <w:rFonts w:ascii="Times New Roman" w:hAnsi="Times New Roman" w:cs="Times New Roman"/>
          <w:color w:val="FF0000"/>
          <w:sz w:val="24"/>
          <w:szCs w:val="24"/>
        </w:rPr>
      </w:pPr>
      <w:r w:rsidRPr="001B46D3">
        <w:rPr>
          <w:rFonts w:ascii="Times New Roman" w:hAnsi="Times New Roman" w:cs="Times New Roman"/>
          <w:color w:val="FF0000"/>
          <w:sz w:val="24"/>
          <w:szCs w:val="24"/>
        </w:rPr>
        <w:t>(</w:t>
      </w:r>
      <w:r>
        <w:rPr>
          <w:rFonts w:ascii="Times New Roman" w:hAnsi="Times New Roman" w:cs="Times New Roman" w:hint="eastAsia"/>
          <w:color w:val="FF0000"/>
          <w:sz w:val="24"/>
          <w:szCs w:val="24"/>
        </w:rPr>
        <w:t>2</w:t>
      </w:r>
      <w:r>
        <w:rPr>
          <w:rFonts w:ascii="Times New Roman" w:hAnsi="Times New Roman" w:cs="Times New Roman"/>
          <w:color w:val="FF0000"/>
          <w:sz w:val="24"/>
          <w:szCs w:val="24"/>
        </w:rPr>
        <w:t>)</w:t>
      </w:r>
      <w:r>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设备的热效率由部件输入输出参数进行热平衡计算所得，假设能够满足计算误差要求。</w:t>
      </w:r>
    </w:p>
    <w:p w14:paraId="38F52AA6" w14:textId="77777777" w:rsidR="00AE33D9" w:rsidRPr="001B46D3" w:rsidRDefault="00AE33D9" w:rsidP="00C42B9C">
      <w:pPr>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t>(</w:t>
      </w:r>
      <w:r>
        <w:rPr>
          <w:rFonts w:ascii="Times New Roman" w:hAnsi="Times New Roman" w:cs="Times New Roman"/>
          <w:color w:val="FF0000"/>
          <w:sz w:val="24"/>
          <w:szCs w:val="24"/>
        </w:rPr>
        <w:t>3</w:t>
      </w:r>
      <w:r>
        <w:rPr>
          <w:rFonts w:ascii="Times New Roman" w:hAnsi="Times New Roman" w:cs="Times New Roman" w:hint="eastAsia"/>
          <w:color w:val="FF0000"/>
          <w:sz w:val="24"/>
          <w:szCs w:val="24"/>
        </w:rPr>
        <w:t>)</w:t>
      </w:r>
      <w:r>
        <w:rPr>
          <w:rFonts w:ascii="Times New Roman" w:hAnsi="Times New Roman" w:cs="Times New Roman" w:hint="eastAsia"/>
          <w:color w:val="FF0000"/>
          <w:sz w:val="24"/>
          <w:szCs w:val="24"/>
        </w:rPr>
        <w:t>根据热工况图，设置换热器的上下端差为定值，在工况变动时不发生改变。</w:t>
      </w:r>
    </w:p>
    <w:p w14:paraId="3071E571" w14:textId="77777777" w:rsidR="00AE33D9" w:rsidRDefault="00AE33D9" w:rsidP="00C42B9C">
      <w:pPr>
        <w:pStyle w:val="a3"/>
        <w:autoSpaceDE w:val="0"/>
        <w:autoSpaceDN w:val="0"/>
        <w:adjustRightInd w:val="0"/>
        <w:ind w:left="420" w:firstLineChars="0" w:firstLine="0"/>
        <w:rPr>
          <w:rFonts w:ascii="Times New Roman" w:hAnsi="Times New Roman" w:cs="Times New Roman"/>
          <w:color w:val="FF0000"/>
          <w:sz w:val="24"/>
          <w:szCs w:val="24"/>
        </w:rPr>
      </w:pPr>
      <w:r>
        <w:rPr>
          <w:rFonts w:ascii="Times New Roman" w:hAnsi="Times New Roman" w:cs="Times New Roman"/>
          <w:color w:val="FF0000"/>
          <w:sz w:val="24"/>
          <w:szCs w:val="24"/>
        </w:rPr>
        <w:t>(4)</w:t>
      </w:r>
      <w:r>
        <w:rPr>
          <w:rFonts w:ascii="Times New Roman" w:hAnsi="Times New Roman" w:cs="Times New Roman" w:hint="eastAsia"/>
          <w:color w:val="FF0000"/>
          <w:sz w:val="24"/>
          <w:szCs w:val="24"/>
        </w:rPr>
        <w:t>对于优化系统的管路复杂性和设备安装实际情况不作为考虑对象。</w:t>
      </w:r>
    </w:p>
    <w:p w14:paraId="1C7BF04D" w14:textId="77777777" w:rsidR="00AE33D9" w:rsidRPr="006E61A6" w:rsidRDefault="00AE33D9" w:rsidP="00C42B9C">
      <w:pPr>
        <w:pStyle w:val="af"/>
      </w:pPr>
    </w:p>
  </w:comment>
  <w:comment w:id="38" w:author="lei zhang" w:date="2017-12-12T20:43:00Z" w:initials="lz">
    <w:p w14:paraId="59BE820D" w14:textId="77777777" w:rsidR="00AE33D9" w:rsidRDefault="00AE33D9" w:rsidP="00C42B9C">
      <w:pPr>
        <w:pStyle w:val="af"/>
      </w:pPr>
      <w:r>
        <w:rPr>
          <w:rStyle w:val="ae"/>
        </w:rPr>
        <w:annotationRef/>
      </w:r>
      <w:r>
        <w:rPr>
          <w:rFonts w:ascii="Arial" w:hAnsi="Arial" w:cs="Arial"/>
          <w:color w:val="000000"/>
          <w:sz w:val="20"/>
          <w:szCs w:val="20"/>
          <w:shd w:val="clear" w:color="auto" w:fill="FFFFFF"/>
        </w:rPr>
        <w:t>Rashad A, Maihy A E. Energy and Exergy Analysis of a Steam Power Plant in Egypt[C]// International Conference on Aerospace Sciences &amp; Aviation Technology, Asat- 13, May. 2009.</w:t>
      </w:r>
    </w:p>
  </w:comment>
  <w:comment w:id="39" w:author="lei zhang" w:date="2017-12-12T21:57:00Z" w:initials="lz">
    <w:p w14:paraId="7C9022E2" w14:textId="77777777" w:rsidR="00AE33D9" w:rsidRDefault="00AE33D9" w:rsidP="00C42B9C">
      <w:pPr>
        <w:pStyle w:val="af"/>
      </w:pPr>
      <w:r>
        <w:rPr>
          <w:rStyle w:val="ae"/>
        </w:rPr>
        <w:annotationRef/>
      </w:r>
      <w:r>
        <w:rPr>
          <w:rFonts w:ascii="Arial" w:hAnsi="Arial" w:cs="Arial"/>
          <w:color w:val="333333"/>
          <w:sz w:val="20"/>
          <w:szCs w:val="20"/>
          <w:shd w:val="clear" w:color="auto" w:fill="FFFFFF"/>
        </w:rPr>
        <w:t>Zhu Mingshan.Exergy analysis of energy system [M]. Beijing: Tsinghua University Press, 1988:180-342 (in Chinese)</w:t>
      </w:r>
    </w:p>
  </w:comment>
  <w:comment w:id="40" w:author="lei zhang" w:date="2017-12-27T11:24:00Z" w:initials="lz">
    <w:p w14:paraId="01A2045F" w14:textId="7A5D9E2C" w:rsidR="00AE33D9" w:rsidRDefault="00AE33D9">
      <w:pPr>
        <w:pStyle w:val="af"/>
      </w:pPr>
      <w:r>
        <w:rPr>
          <w:rStyle w:val="ae"/>
        </w:rPr>
        <w:annotationRef/>
      </w:r>
      <w:r>
        <w:rPr>
          <w:rFonts w:hint="eastAsia"/>
        </w:rPr>
        <w:t>首先对优化系统的煤耗，进行分析，然后实施热力学第二定律进行分析和对比</w:t>
      </w:r>
    </w:p>
  </w:comment>
  <w:comment w:id="41" w:author="lei zhang" w:date="2017-12-18T15:49:00Z" w:initials="lz">
    <w:p w14:paraId="4825B0B2" w14:textId="7C900042" w:rsidR="00AE33D9" w:rsidRDefault="00AE33D9">
      <w:pPr>
        <w:pStyle w:val="af"/>
      </w:pPr>
      <w:r>
        <w:rPr>
          <w:rStyle w:val="ae"/>
        </w:rPr>
        <w:annotationRef/>
      </w:r>
      <w:r w:rsidRPr="00C72898">
        <w:rPr>
          <w:rFonts w:hint="eastAsia"/>
        </w:rPr>
        <w:t>为了能完成热力系统的热平衡计算，需要对优化系统内的关键参数进行设置。具体参数如表</w:t>
      </w:r>
      <w:r w:rsidRPr="00C72898">
        <w:rPr>
          <w:rFonts w:hint="eastAsia"/>
        </w:rPr>
        <w:t>5</w:t>
      </w:r>
      <w:r w:rsidRPr="00C72898">
        <w:rPr>
          <w:rFonts w:hint="eastAsia"/>
        </w:rPr>
        <w:t>所示。优化系统改造基于参考系统，所以主要参数和参考系统保持一致。主要保持一致的参数有主蒸汽流量压力温度，一次二次再热蒸汽压力温度，和表</w:t>
      </w:r>
      <w:r w:rsidRPr="00C72898">
        <w:rPr>
          <w:rFonts w:hint="eastAsia"/>
        </w:rPr>
        <w:t>2</w:t>
      </w:r>
      <w:r w:rsidRPr="00C72898">
        <w:rPr>
          <w:rFonts w:hint="eastAsia"/>
        </w:rPr>
        <w:t>中</w:t>
      </w:r>
      <w:r w:rsidRPr="00C72898">
        <w:rPr>
          <w:rFonts w:hint="eastAsia"/>
        </w:rPr>
        <w:t>THA</w:t>
      </w:r>
      <w:r w:rsidRPr="00C72898">
        <w:rPr>
          <w:rFonts w:hint="eastAsia"/>
        </w:rPr>
        <w:t>工况保持一致。汽轮机排气压力焓值。一到八级抽汽温度压力，九十级抽汽压力焓值见表</w:t>
      </w:r>
      <w:r w:rsidRPr="00C72898">
        <w:rPr>
          <w:rFonts w:hint="eastAsia"/>
        </w:rPr>
        <w:t>5</w:t>
      </w:r>
      <w:r w:rsidRPr="00C72898">
        <w:rPr>
          <w:rFonts w:hint="eastAsia"/>
        </w:rPr>
        <w:t>。</w:t>
      </w:r>
    </w:p>
  </w:comment>
  <w:comment w:id="42" w:author="lei zhang" w:date="2017-12-18T15:29:00Z" w:initials="lz">
    <w:p w14:paraId="66D41CF7" w14:textId="667A6CE9" w:rsidR="00AE33D9" w:rsidRDefault="00AE33D9">
      <w:pPr>
        <w:pStyle w:val="af"/>
      </w:pPr>
      <w:r>
        <w:rPr>
          <w:rStyle w:val="ae"/>
        </w:rPr>
        <w:annotationRef/>
      </w:r>
      <w:r>
        <w:rPr>
          <w:rFonts w:hint="eastAsia"/>
        </w:rPr>
        <w:t>分析内容还没进行更新</w:t>
      </w:r>
    </w:p>
  </w:comment>
  <w:comment w:id="44" w:author="lei zhang" w:date="2017-12-19T09:27:00Z" w:initials="lz">
    <w:p w14:paraId="1D153B89" w14:textId="27780B40" w:rsidR="00AE33D9" w:rsidRPr="00D7083C" w:rsidRDefault="00AE33D9">
      <w:pPr>
        <w:pStyle w:val="af"/>
        <w:rPr>
          <w:strike/>
        </w:rPr>
      </w:pPr>
      <w:r>
        <w:rPr>
          <w:rStyle w:val="ae"/>
        </w:rPr>
        <w:annotationRef/>
      </w:r>
      <w:r w:rsidRPr="00D7083C">
        <w:rPr>
          <w:rFonts w:hint="eastAsia"/>
          <w:strike/>
        </w:rPr>
        <w:t>替换为优化系统的数据</w:t>
      </w:r>
    </w:p>
  </w:comment>
  <w:comment w:id="45" w:author="lei zhang" w:date="2017-12-20T08:07:00Z" w:initials="lz">
    <w:p w14:paraId="34D3772B" w14:textId="01BF8BA7" w:rsidR="00AE33D9" w:rsidRDefault="00AE33D9">
      <w:pPr>
        <w:pStyle w:val="af"/>
      </w:pPr>
      <w:r>
        <w:rPr>
          <w:rStyle w:val="ae"/>
        </w:rPr>
        <w:annotationRef/>
      </w:r>
      <w:r>
        <w:rPr>
          <w:rFonts w:hint="eastAsia"/>
        </w:rPr>
        <w:t>插入</w:t>
      </w:r>
      <w:r>
        <w:rPr>
          <w:rFonts w:hint="eastAsia"/>
        </w:rPr>
        <w:t>difference</w:t>
      </w:r>
      <w:r>
        <w:t xml:space="preserve"> </w:t>
      </w:r>
      <w:r>
        <w:rPr>
          <w:rFonts w:hint="eastAsia"/>
        </w:rPr>
        <w:t>和</w:t>
      </w:r>
      <w:r>
        <w:rPr>
          <w:rFonts w:hint="eastAsia"/>
        </w:rPr>
        <w:t>difference</w:t>
      </w:r>
      <w:r>
        <w:t xml:space="preserve"> </w:t>
      </w:r>
      <w:r>
        <w:rPr>
          <w:rFonts w:hint="eastAsia"/>
        </w:rPr>
        <w:t>rate</w:t>
      </w:r>
      <w:r>
        <w:t xml:space="preserve"> </w:t>
      </w:r>
      <w:r>
        <w:rPr>
          <w:rFonts w:hint="eastAsia"/>
        </w:rPr>
        <w:t>的定义，或者在表格下面写上注释</w:t>
      </w:r>
    </w:p>
  </w:comment>
  <w:comment w:id="47" w:author="lei zhang" w:date="2017-12-04T21:08:00Z" w:initials="lz">
    <w:p w14:paraId="07A53986" w14:textId="77777777" w:rsidR="00AE33D9" w:rsidRDefault="00AE33D9" w:rsidP="00782436">
      <w:pPr>
        <w:pStyle w:val="af"/>
      </w:pPr>
      <w:r>
        <w:rPr>
          <w:rStyle w:val="ae"/>
        </w:rPr>
        <w:annotationRef/>
      </w:r>
      <w:r>
        <w:rPr>
          <w:rFonts w:hint="eastAsia"/>
        </w:rPr>
        <w:t>总的抽汽量几乎不变但低加抽汽量相对升高，高加抽汽量有所降低。</w:t>
      </w:r>
    </w:p>
    <w:p w14:paraId="689C841F" w14:textId="63928175" w:rsidR="00AE33D9" w:rsidRPr="00910182" w:rsidRDefault="00AE33D9" w:rsidP="00782436">
      <w:pPr>
        <w:autoSpaceDE w:val="0"/>
        <w:autoSpaceDN w:val="0"/>
        <w:adjustRightInd w:val="0"/>
        <w:ind w:firstLineChars="200" w:firstLine="420"/>
      </w:pPr>
    </w:p>
  </w:comment>
  <w:comment w:id="49" w:author="lei zhang" w:date="2017-12-06T14:33:00Z" w:initials="lz">
    <w:p w14:paraId="5EF9EDBE" w14:textId="6FC27361" w:rsidR="00AE33D9" w:rsidRPr="00BA736A" w:rsidRDefault="00AE33D9">
      <w:pPr>
        <w:pStyle w:val="af"/>
      </w:pPr>
      <w:r>
        <w:rPr>
          <w:rStyle w:val="ae"/>
        </w:rPr>
        <w:annotationRef/>
      </w:r>
      <w:r w:rsidRPr="00BA736A">
        <w:rPr>
          <w:rFonts w:hint="eastAsia"/>
          <w:strike/>
        </w:rPr>
        <w:t>加入和原系统对比表，原系统可以作为一条线加入该图</w:t>
      </w:r>
      <w:r>
        <w:rPr>
          <w:rFonts w:hint="eastAsia"/>
          <w:strike/>
        </w:rPr>
        <w:t>在</w:t>
      </w:r>
      <w:r>
        <w:rPr>
          <w:rFonts w:hint="eastAsia"/>
        </w:rPr>
        <w:t xml:space="preserve">  </w:t>
      </w:r>
      <w:r>
        <w:rPr>
          <w:rFonts w:hint="eastAsia"/>
        </w:rPr>
        <w:t>对比图比较困难，可以在文字上加以说明</w:t>
      </w:r>
    </w:p>
  </w:comment>
  <w:comment w:id="50" w:author="lei zhang" w:date="2017-12-06T14:31:00Z" w:initials="lz">
    <w:p w14:paraId="047E47D5" w14:textId="7583DE74" w:rsidR="00AE33D9" w:rsidRDefault="00AE33D9">
      <w:pPr>
        <w:pStyle w:val="af"/>
      </w:pPr>
      <w:r>
        <w:rPr>
          <w:rStyle w:val="ae"/>
        </w:rPr>
        <w:annotationRef/>
      </w:r>
      <w:r>
        <w:rPr>
          <w:rFonts w:hint="eastAsia"/>
        </w:rPr>
        <w:t>插入图八作为说明</w:t>
      </w:r>
    </w:p>
  </w:comment>
  <w:comment w:id="52" w:author="lei zhang" w:date="2017-12-20T09:55:00Z" w:initials="lz">
    <w:p w14:paraId="46DDC408" w14:textId="4166B229" w:rsidR="00AE33D9" w:rsidRDefault="00AE33D9">
      <w:pPr>
        <w:pStyle w:val="af"/>
      </w:pPr>
      <w:r>
        <w:rPr>
          <w:rStyle w:val="ae"/>
        </w:rPr>
        <w:annotationRef/>
      </w:r>
      <w:r>
        <w:rPr>
          <w:rFonts w:hint="eastAsia"/>
        </w:rPr>
        <w:t>复制比查询</w:t>
      </w:r>
    </w:p>
  </w:comment>
  <w:comment w:id="54" w:author="lei zhang" w:date="2017-12-23T23:07:00Z" w:initials="lz">
    <w:p w14:paraId="0DCA90B6" w14:textId="59D951A9" w:rsidR="00AE33D9" w:rsidRPr="00E14584" w:rsidRDefault="00AE33D9">
      <w:pPr>
        <w:pStyle w:val="af"/>
        <w:rPr>
          <w:strike/>
        </w:rPr>
      </w:pPr>
      <w:r w:rsidRPr="00E14584">
        <w:rPr>
          <w:rStyle w:val="ae"/>
          <w:strike/>
        </w:rPr>
        <w:annotationRef/>
      </w:r>
      <w:r w:rsidRPr="00E14584">
        <w:rPr>
          <w:rFonts w:ascii="Times New Roman" w:hAnsi="Times New Roman" w:cs="Times New Roman" w:hint="eastAsia"/>
          <w:b/>
          <w:bCs/>
          <w:strike/>
          <w:color w:val="FF0000"/>
          <w:sz w:val="24"/>
          <w:szCs w:val="24"/>
        </w:rPr>
        <w:t>优化系统与参考系统不同分系统单位输出功率用损差在变工况下的变化规律可以发现。相对与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工况，</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单位符合优化系统与参考系统用损失差增高明显，降低最明显的是锅炉、空气预热系统和</w:t>
      </w:r>
      <w:r w:rsidRPr="00E14584">
        <w:rPr>
          <w:rFonts w:ascii="Times New Roman" w:hAnsi="Times New Roman" w:cs="Times New Roman" w:hint="eastAsia"/>
          <w:b/>
          <w:bCs/>
          <w:strike/>
          <w:color w:val="FF0000"/>
          <w:sz w:val="24"/>
          <w:szCs w:val="24"/>
        </w:rPr>
        <w:t>Other</w:t>
      </w:r>
      <w:r w:rsidRPr="00E14584">
        <w:rPr>
          <w:rFonts w:ascii="Times New Roman" w:hAnsi="Times New Roman" w:cs="Times New Roman" w:hint="eastAsia"/>
          <w:b/>
          <w:bCs/>
          <w:strike/>
          <w:color w:val="FF0000"/>
          <w:sz w:val="24"/>
          <w:szCs w:val="24"/>
        </w:rPr>
        <w:t>。所以优化系统从</w:t>
      </w:r>
      <w:r w:rsidRPr="00E14584">
        <w:rPr>
          <w:rFonts w:ascii="Times New Roman" w:hAnsi="Times New Roman" w:cs="Times New Roman" w:hint="eastAsia"/>
          <w:b/>
          <w:bCs/>
          <w:strike/>
          <w:color w:val="FF0000"/>
          <w:sz w:val="24"/>
          <w:szCs w:val="24"/>
        </w:rPr>
        <w:t>tha</w:t>
      </w:r>
      <w:r w:rsidRPr="00E14584">
        <w:rPr>
          <w:rFonts w:ascii="Times New Roman" w:hAnsi="Times New Roman" w:cs="Times New Roman" w:hint="eastAsia"/>
          <w:b/>
          <w:bCs/>
          <w:strike/>
          <w:color w:val="FF0000"/>
          <w:sz w:val="24"/>
          <w:szCs w:val="24"/>
        </w:rPr>
        <w:t>到</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优势不再明显。符合继续下降负荷到</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，各分系统用损差变化不显著。所以</w:t>
      </w:r>
      <w:r w:rsidRPr="00E14584">
        <w:rPr>
          <w:rFonts w:ascii="Times New Roman" w:hAnsi="Times New Roman" w:cs="Times New Roman" w:hint="eastAsia"/>
          <w:b/>
          <w:bCs/>
          <w:strike/>
          <w:color w:val="FF0000"/>
          <w:sz w:val="24"/>
          <w:szCs w:val="24"/>
        </w:rPr>
        <w:t>75%THA</w:t>
      </w:r>
      <w:r w:rsidRPr="00E14584">
        <w:rPr>
          <w:rFonts w:ascii="Times New Roman" w:hAnsi="Times New Roman" w:cs="Times New Roman" w:hint="eastAsia"/>
          <w:b/>
          <w:bCs/>
          <w:strike/>
          <w:color w:val="FF0000"/>
          <w:sz w:val="24"/>
          <w:szCs w:val="24"/>
        </w:rPr>
        <w:t>和</w:t>
      </w:r>
      <w:r w:rsidRPr="00E14584">
        <w:rPr>
          <w:rFonts w:ascii="Times New Roman" w:hAnsi="Times New Roman" w:cs="Times New Roman" w:hint="eastAsia"/>
          <w:b/>
          <w:bCs/>
          <w:strike/>
          <w:color w:val="FF0000"/>
          <w:sz w:val="24"/>
          <w:szCs w:val="24"/>
        </w:rPr>
        <w:t>50%THA</w:t>
      </w:r>
      <w:r w:rsidRPr="00E14584">
        <w:rPr>
          <w:rFonts w:ascii="Times New Roman" w:hAnsi="Times New Roman" w:cs="Times New Roman" w:hint="eastAsia"/>
          <w:b/>
          <w:bCs/>
          <w:strike/>
          <w:color w:val="FF0000"/>
          <w:sz w:val="24"/>
          <w:szCs w:val="24"/>
        </w:rPr>
        <w:t>下参考系统和优化系统差别不大。当负荷从</w:t>
      </w:r>
      <w:r w:rsidRPr="00E14584">
        <w:rPr>
          <w:rFonts w:ascii="Times New Roman" w:hAnsi="Times New Roman" w:cs="Times New Roman" w:hint="eastAsia"/>
          <w:b/>
          <w:bCs/>
          <w:strike/>
          <w:color w:val="FF0000"/>
          <w:sz w:val="24"/>
          <w:szCs w:val="24"/>
        </w:rPr>
        <w:t>50%</w:t>
      </w:r>
      <w:r w:rsidRPr="00E14584">
        <w:rPr>
          <w:rFonts w:ascii="Times New Roman" w:hAnsi="Times New Roman" w:cs="Times New Roman" w:hint="eastAsia"/>
          <w:b/>
          <w:bCs/>
          <w:strike/>
          <w:color w:val="FF0000"/>
          <w:sz w:val="24"/>
          <w:szCs w:val="24"/>
        </w:rPr>
        <w:t>降到</w:t>
      </w:r>
      <w:r w:rsidRPr="00E14584">
        <w:rPr>
          <w:rFonts w:ascii="Times New Roman" w:hAnsi="Times New Roman" w:cs="Times New Roman" w:hint="eastAsia"/>
          <w:b/>
          <w:bCs/>
          <w:strike/>
          <w:color w:val="FF0000"/>
          <w:sz w:val="24"/>
          <w:szCs w:val="24"/>
        </w:rPr>
        <w:t>40%</w:t>
      </w:r>
      <w:r w:rsidRPr="00E14584">
        <w:rPr>
          <w:rFonts w:ascii="Times New Roman" w:hAnsi="Times New Roman" w:cs="Times New Roman" w:hint="eastAsia"/>
          <w:b/>
          <w:bCs/>
          <w:strike/>
          <w:color w:val="FF0000"/>
          <w:sz w:val="24"/>
          <w:szCs w:val="24"/>
        </w:rPr>
        <w:t>锅炉和</w:t>
      </w:r>
      <w:r w:rsidRPr="00E14584">
        <w:rPr>
          <w:rFonts w:ascii="Times New Roman" w:hAnsi="Times New Roman" w:cs="Times New Roman" w:hint="eastAsia"/>
          <w:b/>
          <w:bCs/>
          <w:strike/>
          <w:color w:val="FF0000"/>
          <w:sz w:val="24"/>
          <w:szCs w:val="24"/>
        </w:rPr>
        <w:t>other</w:t>
      </w:r>
      <w:r>
        <w:rPr>
          <w:rFonts w:ascii="Times New Roman" w:hAnsi="Times New Roman" w:cs="Times New Roman" w:hint="eastAsia"/>
          <w:b/>
          <w:bCs/>
          <w:strike/>
          <w:color w:val="FF0000"/>
          <w:sz w:val="24"/>
          <w:szCs w:val="24"/>
        </w:rPr>
        <w:t>分系统效率下降明显。所以参</w:t>
      </w:r>
    </w:p>
  </w:comment>
  <w:comment w:id="55" w:author="lei zhang" w:date="2017-12-23T23:21:00Z" w:initials="lz">
    <w:p w14:paraId="6D841A20" w14:textId="0CA3C10C" w:rsidR="00AE33D9" w:rsidRDefault="00AE33D9">
      <w:pPr>
        <w:pStyle w:val="af"/>
      </w:pPr>
      <w:r>
        <w:rPr>
          <w:rStyle w:val="ae"/>
        </w:rPr>
        <w:annotationRef/>
      </w:r>
      <w:r>
        <w:rPr>
          <w:rFonts w:hint="eastAsia"/>
        </w:rPr>
        <w:t>替换为？？更能表达意思</w:t>
      </w:r>
    </w:p>
  </w:comment>
  <w:comment w:id="56" w:author="lei zhang" w:date="2017-12-20T10:41:00Z" w:initials="lz">
    <w:p w14:paraId="0CA70764" w14:textId="77777777" w:rsidR="00AE33D9" w:rsidRDefault="00AE33D9" w:rsidP="00E64A1D">
      <w:pPr>
        <w:pStyle w:val="a3"/>
        <w:autoSpaceDE w:val="0"/>
        <w:autoSpaceDN w:val="0"/>
        <w:adjustRightInd w:val="0"/>
        <w:ind w:left="420" w:firstLineChars="0" w:firstLine="0"/>
        <w:rPr>
          <w:rFonts w:ascii="Times New Roman" w:hAnsi="Times New Roman" w:cs="Times New Roman"/>
          <w:sz w:val="24"/>
          <w:szCs w:val="24"/>
        </w:rPr>
      </w:pPr>
      <w:r>
        <w:rPr>
          <w:rStyle w:val="ae"/>
        </w:rPr>
        <w:annotationRef/>
      </w:r>
      <w:r>
        <w:rPr>
          <w:rFonts w:ascii="Times New Roman" w:hAnsi="Times New Roman" w:cs="Times New Roman" w:hint="eastAsia"/>
          <w:sz w:val="24"/>
          <w:szCs w:val="24"/>
        </w:rPr>
        <w:t>本文对于抽汽加热空气预热器和低温省煤器的设置仅考虑了能够尽可能满足冷热源的温度匹配，并未考虑增加管道和设备对经性的影响。对于抽汽加热空气预热器的级数、热源蒸汽位置，低温省煤器的级数、进口水的抽取位置、出口水的汇流位置并未在本文中进行优化。</w:t>
      </w:r>
      <w:r>
        <w:rPr>
          <w:rStyle w:val="ae"/>
        </w:rPr>
        <w:annotationRef/>
      </w:r>
    </w:p>
    <w:p w14:paraId="52730EF9" w14:textId="231235CF" w:rsidR="00AE33D9" w:rsidRPr="00E64A1D" w:rsidRDefault="00AE33D9">
      <w:pPr>
        <w:pStyle w:val="a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214D9A" w15:done="0"/>
  <w15:commentEx w15:paraId="3F8BB74C" w15:done="0"/>
  <w15:commentEx w15:paraId="7A110511" w15:done="0"/>
  <w15:commentEx w15:paraId="145FCC2B" w15:done="0"/>
  <w15:commentEx w15:paraId="3464B89E" w15:done="0"/>
  <w15:commentEx w15:paraId="223FEA0A" w15:done="0"/>
  <w15:commentEx w15:paraId="6D034B67" w15:done="0"/>
  <w15:commentEx w15:paraId="7F398C5E" w15:done="0"/>
  <w15:commentEx w15:paraId="4E5B7175" w15:done="0"/>
  <w15:commentEx w15:paraId="251C7D82" w15:done="0"/>
  <w15:commentEx w15:paraId="0B49A05A" w15:done="0"/>
  <w15:commentEx w15:paraId="57A5D8BD" w15:done="0"/>
  <w15:commentEx w15:paraId="1C7BF04D" w15:done="0"/>
  <w15:commentEx w15:paraId="59BE820D" w15:done="0"/>
  <w15:commentEx w15:paraId="7C9022E2" w15:done="0"/>
  <w15:commentEx w15:paraId="01A2045F" w15:done="0"/>
  <w15:commentEx w15:paraId="4825B0B2" w15:done="0"/>
  <w15:commentEx w15:paraId="66D41CF7" w15:done="0"/>
  <w15:commentEx w15:paraId="1D153B89" w15:done="0"/>
  <w15:commentEx w15:paraId="34D3772B" w15:done="0"/>
  <w15:commentEx w15:paraId="689C841F" w15:done="0"/>
  <w15:commentEx w15:paraId="5EF9EDBE" w15:done="0"/>
  <w15:commentEx w15:paraId="047E47D5" w15:done="0"/>
  <w15:commentEx w15:paraId="46DDC408" w15:done="0"/>
  <w15:commentEx w15:paraId="0DCA90B6" w15:done="0"/>
  <w15:commentEx w15:paraId="6D841A20" w15:done="0"/>
  <w15:commentEx w15:paraId="52730E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F72C8C" w14:textId="77777777" w:rsidR="008C7099" w:rsidRDefault="008C7099" w:rsidP="0067773D">
      <w:r>
        <w:separator/>
      </w:r>
    </w:p>
  </w:endnote>
  <w:endnote w:type="continuationSeparator" w:id="0">
    <w:p w14:paraId="3968A9D6" w14:textId="77777777" w:rsidR="008C7099" w:rsidRDefault="008C7099" w:rsidP="0067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15DB1" w14:textId="77777777" w:rsidR="008C7099" w:rsidRDefault="008C7099" w:rsidP="0067773D">
      <w:r>
        <w:separator/>
      </w:r>
    </w:p>
  </w:footnote>
  <w:footnote w:type="continuationSeparator" w:id="0">
    <w:p w14:paraId="39F919AE" w14:textId="77777777" w:rsidR="008C7099" w:rsidRDefault="008C7099" w:rsidP="006777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0EC"/>
    <w:multiLevelType w:val="hybridMultilevel"/>
    <w:tmpl w:val="2A682228"/>
    <w:lvl w:ilvl="0" w:tplc="16A07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90B10"/>
    <w:multiLevelType w:val="hybridMultilevel"/>
    <w:tmpl w:val="46B86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C34A4"/>
    <w:multiLevelType w:val="hybridMultilevel"/>
    <w:tmpl w:val="725E1D88"/>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AD77E0"/>
    <w:multiLevelType w:val="hybridMultilevel"/>
    <w:tmpl w:val="BDD6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1263D"/>
    <w:multiLevelType w:val="hybridMultilevel"/>
    <w:tmpl w:val="5FDAA68C"/>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848B0"/>
    <w:multiLevelType w:val="hybridMultilevel"/>
    <w:tmpl w:val="BA1435AC"/>
    <w:lvl w:ilvl="0" w:tplc="80F0D790">
      <w:start w:val="1"/>
      <w:numFmt w:val="decimal"/>
      <w:lvlText w:val="4.3.%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F76948"/>
    <w:multiLevelType w:val="hybridMultilevel"/>
    <w:tmpl w:val="5BECCF4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22BF0"/>
    <w:multiLevelType w:val="hybridMultilevel"/>
    <w:tmpl w:val="6F129A64"/>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BB7AAC"/>
    <w:multiLevelType w:val="hybridMultilevel"/>
    <w:tmpl w:val="78247DA6"/>
    <w:lvl w:ilvl="0" w:tplc="D5E8DD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3A1B05"/>
    <w:multiLevelType w:val="hybridMultilevel"/>
    <w:tmpl w:val="85405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717CE8"/>
    <w:multiLevelType w:val="hybridMultilevel"/>
    <w:tmpl w:val="4516B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7A4536"/>
    <w:multiLevelType w:val="hybridMultilevel"/>
    <w:tmpl w:val="427E2F9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3836DF"/>
    <w:multiLevelType w:val="hybridMultilevel"/>
    <w:tmpl w:val="837EF80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2C6DFD"/>
    <w:multiLevelType w:val="hybridMultilevel"/>
    <w:tmpl w:val="147C531C"/>
    <w:lvl w:ilvl="0" w:tplc="4142D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CF0148"/>
    <w:multiLevelType w:val="hybridMultilevel"/>
    <w:tmpl w:val="9E86E0D6"/>
    <w:lvl w:ilvl="0" w:tplc="18A4916C">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E65DBF"/>
    <w:multiLevelType w:val="hybridMultilevel"/>
    <w:tmpl w:val="A0BCE000"/>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66840"/>
    <w:multiLevelType w:val="hybridMultilevel"/>
    <w:tmpl w:val="64F23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E776EB"/>
    <w:multiLevelType w:val="hybridMultilevel"/>
    <w:tmpl w:val="1A80FC66"/>
    <w:lvl w:ilvl="0" w:tplc="88906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826CB1"/>
    <w:multiLevelType w:val="hybridMultilevel"/>
    <w:tmpl w:val="D474FFD8"/>
    <w:lvl w:ilvl="0" w:tplc="D63098E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09043D"/>
    <w:multiLevelType w:val="hybridMultilevel"/>
    <w:tmpl w:val="68E0D5F8"/>
    <w:lvl w:ilvl="0" w:tplc="6F3E24A0">
      <w:start w:val="1"/>
      <w:numFmt w:val="decimal"/>
      <w:lvlText w:val="4.%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961867"/>
    <w:multiLevelType w:val="hybridMultilevel"/>
    <w:tmpl w:val="CB506BEA"/>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A907E3"/>
    <w:multiLevelType w:val="hybridMultilevel"/>
    <w:tmpl w:val="937CAAB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FD0DB8"/>
    <w:multiLevelType w:val="hybridMultilevel"/>
    <w:tmpl w:val="16A06CB0"/>
    <w:lvl w:ilvl="0" w:tplc="E396791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0C3BAD"/>
    <w:multiLevelType w:val="multilevel"/>
    <w:tmpl w:val="DF045FEA"/>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24" w15:restartNumberingAfterBreak="0">
    <w:nsid w:val="641835DB"/>
    <w:multiLevelType w:val="hybridMultilevel"/>
    <w:tmpl w:val="8070DD5C"/>
    <w:lvl w:ilvl="0" w:tplc="8D3A5E9A">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36112D"/>
    <w:multiLevelType w:val="hybridMultilevel"/>
    <w:tmpl w:val="A8A09130"/>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9B4891"/>
    <w:multiLevelType w:val="hybridMultilevel"/>
    <w:tmpl w:val="3EACA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43337B"/>
    <w:multiLevelType w:val="hybridMultilevel"/>
    <w:tmpl w:val="870666F0"/>
    <w:lvl w:ilvl="0" w:tplc="87FC7158">
      <w:start w:val="1"/>
      <w:numFmt w:val="decimal"/>
      <w:lvlText w:val="4.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48207E"/>
    <w:multiLevelType w:val="hybridMultilevel"/>
    <w:tmpl w:val="8200E3A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AC2B20"/>
    <w:multiLevelType w:val="multilevel"/>
    <w:tmpl w:val="41EEA806"/>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55104D3"/>
    <w:multiLevelType w:val="hybridMultilevel"/>
    <w:tmpl w:val="EADECC18"/>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0E70C5"/>
    <w:multiLevelType w:val="hybridMultilevel"/>
    <w:tmpl w:val="74508B2A"/>
    <w:lvl w:ilvl="0" w:tplc="81C60F8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5F7931"/>
    <w:multiLevelType w:val="hybridMultilevel"/>
    <w:tmpl w:val="C268872E"/>
    <w:lvl w:ilvl="0" w:tplc="86F8444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CC3895"/>
    <w:multiLevelType w:val="hybridMultilevel"/>
    <w:tmpl w:val="E470601C"/>
    <w:lvl w:ilvl="0" w:tplc="033EA72C">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030AF3"/>
    <w:multiLevelType w:val="hybridMultilevel"/>
    <w:tmpl w:val="7B5E2E6C"/>
    <w:lvl w:ilvl="0" w:tplc="87FC715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2"/>
  </w:num>
  <w:num w:numId="3">
    <w:abstractNumId w:val="23"/>
  </w:num>
  <w:num w:numId="4">
    <w:abstractNumId w:val="30"/>
  </w:num>
  <w:num w:numId="5">
    <w:abstractNumId w:val="2"/>
  </w:num>
  <w:num w:numId="6">
    <w:abstractNumId w:val="17"/>
  </w:num>
  <w:num w:numId="7">
    <w:abstractNumId w:val="6"/>
  </w:num>
  <w:num w:numId="8">
    <w:abstractNumId w:val="25"/>
  </w:num>
  <w:num w:numId="9">
    <w:abstractNumId w:val="4"/>
  </w:num>
  <w:num w:numId="10">
    <w:abstractNumId w:val="15"/>
  </w:num>
  <w:num w:numId="11">
    <w:abstractNumId w:val="31"/>
  </w:num>
  <w:num w:numId="12">
    <w:abstractNumId w:val="8"/>
  </w:num>
  <w:num w:numId="13">
    <w:abstractNumId w:val="7"/>
  </w:num>
  <w:num w:numId="14">
    <w:abstractNumId w:val="27"/>
  </w:num>
  <w:num w:numId="15">
    <w:abstractNumId w:val="28"/>
  </w:num>
  <w:num w:numId="16">
    <w:abstractNumId w:val="34"/>
  </w:num>
  <w:num w:numId="17">
    <w:abstractNumId w:val="33"/>
  </w:num>
  <w:num w:numId="18">
    <w:abstractNumId w:val="20"/>
  </w:num>
  <w:num w:numId="19">
    <w:abstractNumId w:val="0"/>
  </w:num>
  <w:num w:numId="20">
    <w:abstractNumId w:val="11"/>
  </w:num>
  <w:num w:numId="21">
    <w:abstractNumId w:val="32"/>
  </w:num>
  <w:num w:numId="22">
    <w:abstractNumId w:val="21"/>
  </w:num>
  <w:num w:numId="23">
    <w:abstractNumId w:val="18"/>
  </w:num>
  <w:num w:numId="24">
    <w:abstractNumId w:val="12"/>
  </w:num>
  <w:num w:numId="25">
    <w:abstractNumId w:val="24"/>
  </w:num>
  <w:num w:numId="26">
    <w:abstractNumId w:val="19"/>
  </w:num>
  <w:num w:numId="27">
    <w:abstractNumId w:val="14"/>
  </w:num>
  <w:num w:numId="28">
    <w:abstractNumId w:val="5"/>
  </w:num>
  <w:num w:numId="29">
    <w:abstractNumId w:val="29"/>
  </w:num>
  <w:num w:numId="30">
    <w:abstractNumId w:val="3"/>
  </w:num>
  <w:num w:numId="31">
    <w:abstractNumId w:val="16"/>
  </w:num>
  <w:num w:numId="32">
    <w:abstractNumId w:val="9"/>
  </w:num>
  <w:num w:numId="33">
    <w:abstractNumId w:val="1"/>
  </w:num>
  <w:num w:numId="34">
    <w:abstractNumId w:val="26"/>
  </w:num>
  <w:num w:numId="3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i zhang">
    <w15:presenceInfo w15:providerId="Windows Live" w15:userId="e54cc68a28beb0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1A"/>
    <w:rsid w:val="000001D0"/>
    <w:rsid w:val="00000448"/>
    <w:rsid w:val="00000F3E"/>
    <w:rsid w:val="000050AD"/>
    <w:rsid w:val="0000686A"/>
    <w:rsid w:val="00007AC9"/>
    <w:rsid w:val="0001030B"/>
    <w:rsid w:val="00010EC1"/>
    <w:rsid w:val="0001214B"/>
    <w:rsid w:val="00013040"/>
    <w:rsid w:val="00014171"/>
    <w:rsid w:val="00014278"/>
    <w:rsid w:val="00017A23"/>
    <w:rsid w:val="00021225"/>
    <w:rsid w:val="000242DC"/>
    <w:rsid w:val="000244DD"/>
    <w:rsid w:val="00024CF5"/>
    <w:rsid w:val="00026084"/>
    <w:rsid w:val="00027724"/>
    <w:rsid w:val="00031309"/>
    <w:rsid w:val="00031792"/>
    <w:rsid w:val="0003195A"/>
    <w:rsid w:val="0003482C"/>
    <w:rsid w:val="00034A3E"/>
    <w:rsid w:val="0003774D"/>
    <w:rsid w:val="000441DD"/>
    <w:rsid w:val="0005265D"/>
    <w:rsid w:val="00054975"/>
    <w:rsid w:val="00055E6A"/>
    <w:rsid w:val="0006287E"/>
    <w:rsid w:val="00063EEF"/>
    <w:rsid w:val="000640D6"/>
    <w:rsid w:val="000658D7"/>
    <w:rsid w:val="00066B74"/>
    <w:rsid w:val="00066E08"/>
    <w:rsid w:val="00070BAE"/>
    <w:rsid w:val="0007125D"/>
    <w:rsid w:val="000716FE"/>
    <w:rsid w:val="000734AC"/>
    <w:rsid w:val="000737E7"/>
    <w:rsid w:val="00073917"/>
    <w:rsid w:val="0007396F"/>
    <w:rsid w:val="00077690"/>
    <w:rsid w:val="00080278"/>
    <w:rsid w:val="00080428"/>
    <w:rsid w:val="000806A5"/>
    <w:rsid w:val="0008116C"/>
    <w:rsid w:val="000813CE"/>
    <w:rsid w:val="000845E1"/>
    <w:rsid w:val="00085DD5"/>
    <w:rsid w:val="00086E84"/>
    <w:rsid w:val="00086F4F"/>
    <w:rsid w:val="00091BAE"/>
    <w:rsid w:val="00092427"/>
    <w:rsid w:val="00096F26"/>
    <w:rsid w:val="000A2FA0"/>
    <w:rsid w:val="000A40D2"/>
    <w:rsid w:val="000A6622"/>
    <w:rsid w:val="000A76BC"/>
    <w:rsid w:val="000B014E"/>
    <w:rsid w:val="000B0A04"/>
    <w:rsid w:val="000B1DC8"/>
    <w:rsid w:val="000B291E"/>
    <w:rsid w:val="000B2990"/>
    <w:rsid w:val="000B4FD5"/>
    <w:rsid w:val="000C4F31"/>
    <w:rsid w:val="000C6A32"/>
    <w:rsid w:val="000C71D4"/>
    <w:rsid w:val="000C7B0D"/>
    <w:rsid w:val="000D22DF"/>
    <w:rsid w:val="000D3B9E"/>
    <w:rsid w:val="000D412F"/>
    <w:rsid w:val="000D4CEA"/>
    <w:rsid w:val="000D5EED"/>
    <w:rsid w:val="000E15D5"/>
    <w:rsid w:val="000E2E45"/>
    <w:rsid w:val="000E345D"/>
    <w:rsid w:val="000E4E7F"/>
    <w:rsid w:val="000E745B"/>
    <w:rsid w:val="000E749B"/>
    <w:rsid w:val="000F0EB9"/>
    <w:rsid w:val="000F1009"/>
    <w:rsid w:val="000F14E9"/>
    <w:rsid w:val="000F1F6E"/>
    <w:rsid w:val="000F3719"/>
    <w:rsid w:val="000F572C"/>
    <w:rsid w:val="00100662"/>
    <w:rsid w:val="00101363"/>
    <w:rsid w:val="0010317A"/>
    <w:rsid w:val="00105964"/>
    <w:rsid w:val="00107CED"/>
    <w:rsid w:val="00111807"/>
    <w:rsid w:val="001118ED"/>
    <w:rsid w:val="00112AE1"/>
    <w:rsid w:val="001133E4"/>
    <w:rsid w:val="00113C99"/>
    <w:rsid w:val="00114395"/>
    <w:rsid w:val="001152D9"/>
    <w:rsid w:val="0011629A"/>
    <w:rsid w:val="00116575"/>
    <w:rsid w:val="00117789"/>
    <w:rsid w:val="001206A8"/>
    <w:rsid w:val="0012098B"/>
    <w:rsid w:val="00121082"/>
    <w:rsid w:val="001210D6"/>
    <w:rsid w:val="0013097B"/>
    <w:rsid w:val="001329B2"/>
    <w:rsid w:val="00132B3A"/>
    <w:rsid w:val="001337F0"/>
    <w:rsid w:val="00136150"/>
    <w:rsid w:val="001372DC"/>
    <w:rsid w:val="0014037C"/>
    <w:rsid w:val="00141729"/>
    <w:rsid w:val="00142A5E"/>
    <w:rsid w:val="0014339C"/>
    <w:rsid w:val="00144006"/>
    <w:rsid w:val="00144D32"/>
    <w:rsid w:val="0014640F"/>
    <w:rsid w:val="00150649"/>
    <w:rsid w:val="00150C70"/>
    <w:rsid w:val="00153178"/>
    <w:rsid w:val="0015333D"/>
    <w:rsid w:val="00153515"/>
    <w:rsid w:val="001628B2"/>
    <w:rsid w:val="00164680"/>
    <w:rsid w:val="001669E1"/>
    <w:rsid w:val="00166EC5"/>
    <w:rsid w:val="0017214C"/>
    <w:rsid w:val="0017245D"/>
    <w:rsid w:val="0017402C"/>
    <w:rsid w:val="00175A0B"/>
    <w:rsid w:val="00176F3F"/>
    <w:rsid w:val="00180FEF"/>
    <w:rsid w:val="00182CC1"/>
    <w:rsid w:val="00183496"/>
    <w:rsid w:val="00183E09"/>
    <w:rsid w:val="00185038"/>
    <w:rsid w:val="00187618"/>
    <w:rsid w:val="00193A2C"/>
    <w:rsid w:val="00193C6C"/>
    <w:rsid w:val="001960FF"/>
    <w:rsid w:val="00196C86"/>
    <w:rsid w:val="001A049D"/>
    <w:rsid w:val="001A4DF4"/>
    <w:rsid w:val="001A5609"/>
    <w:rsid w:val="001A5E4F"/>
    <w:rsid w:val="001A75A1"/>
    <w:rsid w:val="001A7F02"/>
    <w:rsid w:val="001B06C6"/>
    <w:rsid w:val="001B1C01"/>
    <w:rsid w:val="001B1CC2"/>
    <w:rsid w:val="001B25A1"/>
    <w:rsid w:val="001B3352"/>
    <w:rsid w:val="001B46D3"/>
    <w:rsid w:val="001B492A"/>
    <w:rsid w:val="001B62CA"/>
    <w:rsid w:val="001C0487"/>
    <w:rsid w:val="001C082E"/>
    <w:rsid w:val="001C609F"/>
    <w:rsid w:val="001C6651"/>
    <w:rsid w:val="001C67EC"/>
    <w:rsid w:val="001C6B57"/>
    <w:rsid w:val="001C7E74"/>
    <w:rsid w:val="001D11C0"/>
    <w:rsid w:val="001D1C2B"/>
    <w:rsid w:val="001D2419"/>
    <w:rsid w:val="001D3412"/>
    <w:rsid w:val="001D3527"/>
    <w:rsid w:val="001D646F"/>
    <w:rsid w:val="001D7187"/>
    <w:rsid w:val="001E0687"/>
    <w:rsid w:val="001E7641"/>
    <w:rsid w:val="001E779B"/>
    <w:rsid w:val="001E7F18"/>
    <w:rsid w:val="001F0445"/>
    <w:rsid w:val="001F0657"/>
    <w:rsid w:val="001F1F58"/>
    <w:rsid w:val="001F285E"/>
    <w:rsid w:val="001F286B"/>
    <w:rsid w:val="001F4676"/>
    <w:rsid w:val="001F6CEC"/>
    <w:rsid w:val="001F7C55"/>
    <w:rsid w:val="0020082E"/>
    <w:rsid w:val="0020091F"/>
    <w:rsid w:val="00201409"/>
    <w:rsid w:val="002019FC"/>
    <w:rsid w:val="002022AB"/>
    <w:rsid w:val="00202AD5"/>
    <w:rsid w:val="0020526B"/>
    <w:rsid w:val="002073F9"/>
    <w:rsid w:val="00207A69"/>
    <w:rsid w:val="00210B94"/>
    <w:rsid w:val="00210C25"/>
    <w:rsid w:val="002116D9"/>
    <w:rsid w:val="00213511"/>
    <w:rsid w:val="00215523"/>
    <w:rsid w:val="00222456"/>
    <w:rsid w:val="00224F57"/>
    <w:rsid w:val="002251D4"/>
    <w:rsid w:val="00226AB0"/>
    <w:rsid w:val="00226BD7"/>
    <w:rsid w:val="002270DF"/>
    <w:rsid w:val="00232341"/>
    <w:rsid w:val="002331A1"/>
    <w:rsid w:val="002351B2"/>
    <w:rsid w:val="00236557"/>
    <w:rsid w:val="0024317E"/>
    <w:rsid w:val="00244509"/>
    <w:rsid w:val="002473C7"/>
    <w:rsid w:val="002517B2"/>
    <w:rsid w:val="00251E89"/>
    <w:rsid w:val="00252906"/>
    <w:rsid w:val="00252D55"/>
    <w:rsid w:val="00255296"/>
    <w:rsid w:val="002553F0"/>
    <w:rsid w:val="00255C89"/>
    <w:rsid w:val="00256144"/>
    <w:rsid w:val="0025677F"/>
    <w:rsid w:val="002576B7"/>
    <w:rsid w:val="00261034"/>
    <w:rsid w:val="002657F7"/>
    <w:rsid w:val="00265C4D"/>
    <w:rsid w:val="00267476"/>
    <w:rsid w:val="00267AFB"/>
    <w:rsid w:val="0027028B"/>
    <w:rsid w:val="002723EA"/>
    <w:rsid w:val="002741B4"/>
    <w:rsid w:val="00274E0D"/>
    <w:rsid w:val="00275392"/>
    <w:rsid w:val="00276EBE"/>
    <w:rsid w:val="002809F7"/>
    <w:rsid w:val="002816F8"/>
    <w:rsid w:val="0028277C"/>
    <w:rsid w:val="002834D6"/>
    <w:rsid w:val="00284FF6"/>
    <w:rsid w:val="002853C4"/>
    <w:rsid w:val="0028627B"/>
    <w:rsid w:val="00287F81"/>
    <w:rsid w:val="00287FCD"/>
    <w:rsid w:val="002916A7"/>
    <w:rsid w:val="002943CB"/>
    <w:rsid w:val="002943EB"/>
    <w:rsid w:val="00294D8B"/>
    <w:rsid w:val="00297C66"/>
    <w:rsid w:val="002A5398"/>
    <w:rsid w:val="002A69E6"/>
    <w:rsid w:val="002A7267"/>
    <w:rsid w:val="002B0F77"/>
    <w:rsid w:val="002B2DE6"/>
    <w:rsid w:val="002B32D0"/>
    <w:rsid w:val="002B5E9A"/>
    <w:rsid w:val="002B6D44"/>
    <w:rsid w:val="002B6F6E"/>
    <w:rsid w:val="002B73D0"/>
    <w:rsid w:val="002B7CCD"/>
    <w:rsid w:val="002C06B7"/>
    <w:rsid w:val="002C19AD"/>
    <w:rsid w:val="002C1EDE"/>
    <w:rsid w:val="002C30B5"/>
    <w:rsid w:val="002C4BE1"/>
    <w:rsid w:val="002C5E00"/>
    <w:rsid w:val="002D0461"/>
    <w:rsid w:val="002D0B3E"/>
    <w:rsid w:val="002D10FE"/>
    <w:rsid w:val="002D12D5"/>
    <w:rsid w:val="002D2B58"/>
    <w:rsid w:val="002D41C3"/>
    <w:rsid w:val="002D675F"/>
    <w:rsid w:val="002D7DE4"/>
    <w:rsid w:val="002D7EF0"/>
    <w:rsid w:val="002E2ADC"/>
    <w:rsid w:val="002E2E26"/>
    <w:rsid w:val="002E4DA8"/>
    <w:rsid w:val="002E60EA"/>
    <w:rsid w:val="002E6A59"/>
    <w:rsid w:val="002F1E6A"/>
    <w:rsid w:val="002F2092"/>
    <w:rsid w:val="002F2D73"/>
    <w:rsid w:val="002F2F57"/>
    <w:rsid w:val="002F3125"/>
    <w:rsid w:val="002F596C"/>
    <w:rsid w:val="00300194"/>
    <w:rsid w:val="0030112C"/>
    <w:rsid w:val="00301CBB"/>
    <w:rsid w:val="00303666"/>
    <w:rsid w:val="00303DA0"/>
    <w:rsid w:val="00304ACC"/>
    <w:rsid w:val="00307538"/>
    <w:rsid w:val="00310B18"/>
    <w:rsid w:val="003118F7"/>
    <w:rsid w:val="00312D03"/>
    <w:rsid w:val="0031350B"/>
    <w:rsid w:val="00313911"/>
    <w:rsid w:val="00317154"/>
    <w:rsid w:val="003177DD"/>
    <w:rsid w:val="00317942"/>
    <w:rsid w:val="003225E5"/>
    <w:rsid w:val="00323309"/>
    <w:rsid w:val="0032499B"/>
    <w:rsid w:val="00325A48"/>
    <w:rsid w:val="0032611F"/>
    <w:rsid w:val="00330A8D"/>
    <w:rsid w:val="00332049"/>
    <w:rsid w:val="0033421F"/>
    <w:rsid w:val="0033564C"/>
    <w:rsid w:val="003369C1"/>
    <w:rsid w:val="00344DAA"/>
    <w:rsid w:val="003451EC"/>
    <w:rsid w:val="0034580C"/>
    <w:rsid w:val="00346D01"/>
    <w:rsid w:val="0035171B"/>
    <w:rsid w:val="003578E3"/>
    <w:rsid w:val="00360215"/>
    <w:rsid w:val="0036263A"/>
    <w:rsid w:val="00362651"/>
    <w:rsid w:val="0036429D"/>
    <w:rsid w:val="00366DD0"/>
    <w:rsid w:val="003673E8"/>
    <w:rsid w:val="00371490"/>
    <w:rsid w:val="00371CE7"/>
    <w:rsid w:val="00371DFC"/>
    <w:rsid w:val="003752B1"/>
    <w:rsid w:val="003753AF"/>
    <w:rsid w:val="00375C13"/>
    <w:rsid w:val="003846E3"/>
    <w:rsid w:val="00385FB9"/>
    <w:rsid w:val="003870B3"/>
    <w:rsid w:val="00392206"/>
    <w:rsid w:val="0039282D"/>
    <w:rsid w:val="00392B1E"/>
    <w:rsid w:val="00392BE5"/>
    <w:rsid w:val="00393163"/>
    <w:rsid w:val="00394C7A"/>
    <w:rsid w:val="00395CB9"/>
    <w:rsid w:val="00397141"/>
    <w:rsid w:val="003A07FB"/>
    <w:rsid w:val="003A4133"/>
    <w:rsid w:val="003A4230"/>
    <w:rsid w:val="003A79A7"/>
    <w:rsid w:val="003A7B7D"/>
    <w:rsid w:val="003B01CC"/>
    <w:rsid w:val="003B0F46"/>
    <w:rsid w:val="003B1455"/>
    <w:rsid w:val="003B27AB"/>
    <w:rsid w:val="003B2A3A"/>
    <w:rsid w:val="003B484A"/>
    <w:rsid w:val="003B507A"/>
    <w:rsid w:val="003B556D"/>
    <w:rsid w:val="003C10BB"/>
    <w:rsid w:val="003C1F80"/>
    <w:rsid w:val="003C2460"/>
    <w:rsid w:val="003C2CA7"/>
    <w:rsid w:val="003C5986"/>
    <w:rsid w:val="003D601F"/>
    <w:rsid w:val="003D68BD"/>
    <w:rsid w:val="003D724A"/>
    <w:rsid w:val="003D778C"/>
    <w:rsid w:val="003E25EB"/>
    <w:rsid w:val="003E2646"/>
    <w:rsid w:val="003E3C8A"/>
    <w:rsid w:val="003E4362"/>
    <w:rsid w:val="003E5645"/>
    <w:rsid w:val="003F0CBA"/>
    <w:rsid w:val="003F1D05"/>
    <w:rsid w:val="003F24F8"/>
    <w:rsid w:val="003F3947"/>
    <w:rsid w:val="003F3F9C"/>
    <w:rsid w:val="003F453F"/>
    <w:rsid w:val="003F47AF"/>
    <w:rsid w:val="003F4CFA"/>
    <w:rsid w:val="003F56F7"/>
    <w:rsid w:val="003F69CD"/>
    <w:rsid w:val="003F7504"/>
    <w:rsid w:val="0040035D"/>
    <w:rsid w:val="00401D8D"/>
    <w:rsid w:val="00402CF4"/>
    <w:rsid w:val="0040456B"/>
    <w:rsid w:val="00404C55"/>
    <w:rsid w:val="004060E2"/>
    <w:rsid w:val="004061CD"/>
    <w:rsid w:val="00407703"/>
    <w:rsid w:val="004077A0"/>
    <w:rsid w:val="004079FA"/>
    <w:rsid w:val="00410091"/>
    <w:rsid w:val="004150B7"/>
    <w:rsid w:val="00415BE7"/>
    <w:rsid w:val="00415FC0"/>
    <w:rsid w:val="00416A75"/>
    <w:rsid w:val="004214B1"/>
    <w:rsid w:val="00422868"/>
    <w:rsid w:val="00423BC4"/>
    <w:rsid w:val="0042470A"/>
    <w:rsid w:val="00424724"/>
    <w:rsid w:val="00424C51"/>
    <w:rsid w:val="00424CEE"/>
    <w:rsid w:val="00424E7E"/>
    <w:rsid w:val="00425128"/>
    <w:rsid w:val="00426082"/>
    <w:rsid w:val="00426262"/>
    <w:rsid w:val="00432288"/>
    <w:rsid w:val="00432F50"/>
    <w:rsid w:val="0043319B"/>
    <w:rsid w:val="0043684C"/>
    <w:rsid w:val="0044024B"/>
    <w:rsid w:val="00442A6C"/>
    <w:rsid w:val="00442DF4"/>
    <w:rsid w:val="00443662"/>
    <w:rsid w:val="0045368D"/>
    <w:rsid w:val="00454060"/>
    <w:rsid w:val="00454B46"/>
    <w:rsid w:val="00455664"/>
    <w:rsid w:val="00455F5C"/>
    <w:rsid w:val="00460B3C"/>
    <w:rsid w:val="0046473A"/>
    <w:rsid w:val="0046653A"/>
    <w:rsid w:val="00466E14"/>
    <w:rsid w:val="00474DFE"/>
    <w:rsid w:val="00480DF9"/>
    <w:rsid w:val="004843E1"/>
    <w:rsid w:val="00485057"/>
    <w:rsid w:val="0049579B"/>
    <w:rsid w:val="00496B74"/>
    <w:rsid w:val="004A0683"/>
    <w:rsid w:val="004A3FA0"/>
    <w:rsid w:val="004A42C3"/>
    <w:rsid w:val="004A44FB"/>
    <w:rsid w:val="004A6311"/>
    <w:rsid w:val="004A6CAC"/>
    <w:rsid w:val="004A7546"/>
    <w:rsid w:val="004A7A0F"/>
    <w:rsid w:val="004A7AF7"/>
    <w:rsid w:val="004B187E"/>
    <w:rsid w:val="004B6736"/>
    <w:rsid w:val="004B7F64"/>
    <w:rsid w:val="004C1D14"/>
    <w:rsid w:val="004C2AE5"/>
    <w:rsid w:val="004C32CD"/>
    <w:rsid w:val="004C4F88"/>
    <w:rsid w:val="004C6580"/>
    <w:rsid w:val="004C73A4"/>
    <w:rsid w:val="004D040E"/>
    <w:rsid w:val="004D0694"/>
    <w:rsid w:val="004D081E"/>
    <w:rsid w:val="004D09AE"/>
    <w:rsid w:val="004D0A64"/>
    <w:rsid w:val="004D0AB1"/>
    <w:rsid w:val="004D0CE8"/>
    <w:rsid w:val="004D12BE"/>
    <w:rsid w:val="004D165F"/>
    <w:rsid w:val="004E1300"/>
    <w:rsid w:val="004E1B77"/>
    <w:rsid w:val="004E2E68"/>
    <w:rsid w:val="004F0623"/>
    <w:rsid w:val="004F10C2"/>
    <w:rsid w:val="004F1311"/>
    <w:rsid w:val="004F1BC3"/>
    <w:rsid w:val="004F24FB"/>
    <w:rsid w:val="004F497F"/>
    <w:rsid w:val="004F6277"/>
    <w:rsid w:val="005003E8"/>
    <w:rsid w:val="00500878"/>
    <w:rsid w:val="00500CC7"/>
    <w:rsid w:val="00502AAF"/>
    <w:rsid w:val="00504BB7"/>
    <w:rsid w:val="00505713"/>
    <w:rsid w:val="00505C8B"/>
    <w:rsid w:val="00510777"/>
    <w:rsid w:val="00512D40"/>
    <w:rsid w:val="005132F1"/>
    <w:rsid w:val="00516424"/>
    <w:rsid w:val="00516EFD"/>
    <w:rsid w:val="00517B0D"/>
    <w:rsid w:val="005203E9"/>
    <w:rsid w:val="00521074"/>
    <w:rsid w:val="005226DC"/>
    <w:rsid w:val="0052383D"/>
    <w:rsid w:val="00524626"/>
    <w:rsid w:val="00524BC5"/>
    <w:rsid w:val="005256B4"/>
    <w:rsid w:val="00525AEB"/>
    <w:rsid w:val="00527548"/>
    <w:rsid w:val="00533F62"/>
    <w:rsid w:val="005344D4"/>
    <w:rsid w:val="0053692A"/>
    <w:rsid w:val="00542A78"/>
    <w:rsid w:val="00542AC7"/>
    <w:rsid w:val="00542D49"/>
    <w:rsid w:val="00545BC8"/>
    <w:rsid w:val="00545D7F"/>
    <w:rsid w:val="00547517"/>
    <w:rsid w:val="00547B3F"/>
    <w:rsid w:val="00551E38"/>
    <w:rsid w:val="00552B0F"/>
    <w:rsid w:val="00552F61"/>
    <w:rsid w:val="00553A2B"/>
    <w:rsid w:val="00554170"/>
    <w:rsid w:val="005552D1"/>
    <w:rsid w:val="00555F98"/>
    <w:rsid w:val="0056000B"/>
    <w:rsid w:val="00560E2F"/>
    <w:rsid w:val="00562594"/>
    <w:rsid w:val="00562B04"/>
    <w:rsid w:val="00562B43"/>
    <w:rsid w:val="00562F26"/>
    <w:rsid w:val="00565B8E"/>
    <w:rsid w:val="00565ED9"/>
    <w:rsid w:val="005671D2"/>
    <w:rsid w:val="00570A93"/>
    <w:rsid w:val="00570A96"/>
    <w:rsid w:val="00572125"/>
    <w:rsid w:val="00575902"/>
    <w:rsid w:val="005772EC"/>
    <w:rsid w:val="00577875"/>
    <w:rsid w:val="00580DD2"/>
    <w:rsid w:val="005814D0"/>
    <w:rsid w:val="00581653"/>
    <w:rsid w:val="005826AA"/>
    <w:rsid w:val="005841A3"/>
    <w:rsid w:val="00584237"/>
    <w:rsid w:val="00584AD0"/>
    <w:rsid w:val="00584CAA"/>
    <w:rsid w:val="005866BC"/>
    <w:rsid w:val="005875EB"/>
    <w:rsid w:val="00587A49"/>
    <w:rsid w:val="0059094B"/>
    <w:rsid w:val="005912BA"/>
    <w:rsid w:val="00596364"/>
    <w:rsid w:val="00596F1A"/>
    <w:rsid w:val="0059766F"/>
    <w:rsid w:val="005A093D"/>
    <w:rsid w:val="005A0D1D"/>
    <w:rsid w:val="005A2F2D"/>
    <w:rsid w:val="005A5CA9"/>
    <w:rsid w:val="005A61E2"/>
    <w:rsid w:val="005B0972"/>
    <w:rsid w:val="005B2262"/>
    <w:rsid w:val="005B4AC3"/>
    <w:rsid w:val="005B69FA"/>
    <w:rsid w:val="005C08C4"/>
    <w:rsid w:val="005C2E1F"/>
    <w:rsid w:val="005C346C"/>
    <w:rsid w:val="005C3C6C"/>
    <w:rsid w:val="005C5A89"/>
    <w:rsid w:val="005C7AF9"/>
    <w:rsid w:val="005D1C77"/>
    <w:rsid w:val="005D4383"/>
    <w:rsid w:val="005E763B"/>
    <w:rsid w:val="005F5031"/>
    <w:rsid w:val="005F566F"/>
    <w:rsid w:val="005F5C48"/>
    <w:rsid w:val="005F5F27"/>
    <w:rsid w:val="005F72AE"/>
    <w:rsid w:val="00602454"/>
    <w:rsid w:val="006035E2"/>
    <w:rsid w:val="00604E35"/>
    <w:rsid w:val="0060571D"/>
    <w:rsid w:val="00606767"/>
    <w:rsid w:val="0061003A"/>
    <w:rsid w:val="00610876"/>
    <w:rsid w:val="00611313"/>
    <w:rsid w:val="00611E2B"/>
    <w:rsid w:val="00612394"/>
    <w:rsid w:val="0061385C"/>
    <w:rsid w:val="00614149"/>
    <w:rsid w:val="00615E50"/>
    <w:rsid w:val="00615E96"/>
    <w:rsid w:val="0061699C"/>
    <w:rsid w:val="00616B31"/>
    <w:rsid w:val="00616EE0"/>
    <w:rsid w:val="0062117F"/>
    <w:rsid w:val="00621245"/>
    <w:rsid w:val="006252D0"/>
    <w:rsid w:val="006269AA"/>
    <w:rsid w:val="00626D09"/>
    <w:rsid w:val="0062761A"/>
    <w:rsid w:val="006302E2"/>
    <w:rsid w:val="00630367"/>
    <w:rsid w:val="0063050A"/>
    <w:rsid w:val="0063269F"/>
    <w:rsid w:val="00632B9D"/>
    <w:rsid w:val="00632BC5"/>
    <w:rsid w:val="006371A6"/>
    <w:rsid w:val="00637F25"/>
    <w:rsid w:val="006408C2"/>
    <w:rsid w:val="00640E7A"/>
    <w:rsid w:val="00641459"/>
    <w:rsid w:val="006414CC"/>
    <w:rsid w:val="00642582"/>
    <w:rsid w:val="0064759A"/>
    <w:rsid w:val="00650098"/>
    <w:rsid w:val="00650479"/>
    <w:rsid w:val="0065105A"/>
    <w:rsid w:val="00651D40"/>
    <w:rsid w:val="00651D46"/>
    <w:rsid w:val="00651E07"/>
    <w:rsid w:val="0065284F"/>
    <w:rsid w:val="00653044"/>
    <w:rsid w:val="00655FFE"/>
    <w:rsid w:val="00657BEB"/>
    <w:rsid w:val="00660D52"/>
    <w:rsid w:val="006632B8"/>
    <w:rsid w:val="0066370E"/>
    <w:rsid w:val="00663959"/>
    <w:rsid w:val="006654C7"/>
    <w:rsid w:val="00665866"/>
    <w:rsid w:val="00665C27"/>
    <w:rsid w:val="006668C8"/>
    <w:rsid w:val="00667083"/>
    <w:rsid w:val="00671159"/>
    <w:rsid w:val="00671CAC"/>
    <w:rsid w:val="00671CBA"/>
    <w:rsid w:val="00673253"/>
    <w:rsid w:val="0067773D"/>
    <w:rsid w:val="00680DBD"/>
    <w:rsid w:val="0068223E"/>
    <w:rsid w:val="00684CB2"/>
    <w:rsid w:val="00684E57"/>
    <w:rsid w:val="00685DD1"/>
    <w:rsid w:val="006860E7"/>
    <w:rsid w:val="00686D0A"/>
    <w:rsid w:val="0068731C"/>
    <w:rsid w:val="0069276F"/>
    <w:rsid w:val="00692C3D"/>
    <w:rsid w:val="00693F2B"/>
    <w:rsid w:val="006962D6"/>
    <w:rsid w:val="00697E71"/>
    <w:rsid w:val="006A12CB"/>
    <w:rsid w:val="006A1842"/>
    <w:rsid w:val="006A2747"/>
    <w:rsid w:val="006A3085"/>
    <w:rsid w:val="006A664F"/>
    <w:rsid w:val="006B122D"/>
    <w:rsid w:val="006B2C21"/>
    <w:rsid w:val="006B345B"/>
    <w:rsid w:val="006B412C"/>
    <w:rsid w:val="006B49D6"/>
    <w:rsid w:val="006B6441"/>
    <w:rsid w:val="006B6812"/>
    <w:rsid w:val="006C0B25"/>
    <w:rsid w:val="006C1D80"/>
    <w:rsid w:val="006C2E73"/>
    <w:rsid w:val="006C622D"/>
    <w:rsid w:val="006C662D"/>
    <w:rsid w:val="006C6E58"/>
    <w:rsid w:val="006C779F"/>
    <w:rsid w:val="006D0698"/>
    <w:rsid w:val="006D0951"/>
    <w:rsid w:val="006D1434"/>
    <w:rsid w:val="006D2CDB"/>
    <w:rsid w:val="006D545F"/>
    <w:rsid w:val="006D5A99"/>
    <w:rsid w:val="006D5CD2"/>
    <w:rsid w:val="006D5D09"/>
    <w:rsid w:val="006D6242"/>
    <w:rsid w:val="006E1DFC"/>
    <w:rsid w:val="006E61A6"/>
    <w:rsid w:val="006F15E9"/>
    <w:rsid w:val="006F29B2"/>
    <w:rsid w:val="006F460F"/>
    <w:rsid w:val="006F4D56"/>
    <w:rsid w:val="006F581C"/>
    <w:rsid w:val="007000BE"/>
    <w:rsid w:val="0070436A"/>
    <w:rsid w:val="00705235"/>
    <w:rsid w:val="00706169"/>
    <w:rsid w:val="00706546"/>
    <w:rsid w:val="00707666"/>
    <w:rsid w:val="00710B88"/>
    <w:rsid w:val="00713A12"/>
    <w:rsid w:val="00714205"/>
    <w:rsid w:val="00714334"/>
    <w:rsid w:val="007149B9"/>
    <w:rsid w:val="00714C97"/>
    <w:rsid w:val="00714EEB"/>
    <w:rsid w:val="00721085"/>
    <w:rsid w:val="00721604"/>
    <w:rsid w:val="007227DE"/>
    <w:rsid w:val="00723853"/>
    <w:rsid w:val="00723F65"/>
    <w:rsid w:val="00724E50"/>
    <w:rsid w:val="007272BD"/>
    <w:rsid w:val="00727ED4"/>
    <w:rsid w:val="00731237"/>
    <w:rsid w:val="00732F80"/>
    <w:rsid w:val="00734AFA"/>
    <w:rsid w:val="00735321"/>
    <w:rsid w:val="0074004D"/>
    <w:rsid w:val="0074170C"/>
    <w:rsid w:val="00743C43"/>
    <w:rsid w:val="00744128"/>
    <w:rsid w:val="007447E1"/>
    <w:rsid w:val="00745575"/>
    <w:rsid w:val="007477CD"/>
    <w:rsid w:val="007510EE"/>
    <w:rsid w:val="00751D44"/>
    <w:rsid w:val="00752065"/>
    <w:rsid w:val="007528E6"/>
    <w:rsid w:val="00752B6E"/>
    <w:rsid w:val="00752DF1"/>
    <w:rsid w:val="00753892"/>
    <w:rsid w:val="007572DD"/>
    <w:rsid w:val="00757892"/>
    <w:rsid w:val="0076009B"/>
    <w:rsid w:val="007612E4"/>
    <w:rsid w:val="00762707"/>
    <w:rsid w:val="00770AF5"/>
    <w:rsid w:val="007731C3"/>
    <w:rsid w:val="00773682"/>
    <w:rsid w:val="00773D6E"/>
    <w:rsid w:val="00775ABF"/>
    <w:rsid w:val="007760B0"/>
    <w:rsid w:val="0077706C"/>
    <w:rsid w:val="00777DF0"/>
    <w:rsid w:val="0078053F"/>
    <w:rsid w:val="0078207C"/>
    <w:rsid w:val="00782132"/>
    <w:rsid w:val="00782436"/>
    <w:rsid w:val="007827A5"/>
    <w:rsid w:val="00791738"/>
    <w:rsid w:val="00792149"/>
    <w:rsid w:val="00793007"/>
    <w:rsid w:val="007A13F4"/>
    <w:rsid w:val="007A1A17"/>
    <w:rsid w:val="007A1DCB"/>
    <w:rsid w:val="007A261B"/>
    <w:rsid w:val="007A2BF8"/>
    <w:rsid w:val="007A34BF"/>
    <w:rsid w:val="007A3EFE"/>
    <w:rsid w:val="007A4052"/>
    <w:rsid w:val="007A6593"/>
    <w:rsid w:val="007B0C92"/>
    <w:rsid w:val="007B4CA4"/>
    <w:rsid w:val="007B5830"/>
    <w:rsid w:val="007B78F4"/>
    <w:rsid w:val="007C061D"/>
    <w:rsid w:val="007C14B2"/>
    <w:rsid w:val="007C2741"/>
    <w:rsid w:val="007C49CF"/>
    <w:rsid w:val="007C5D9A"/>
    <w:rsid w:val="007C6670"/>
    <w:rsid w:val="007D0994"/>
    <w:rsid w:val="007D0BBD"/>
    <w:rsid w:val="007D0C3B"/>
    <w:rsid w:val="007D1958"/>
    <w:rsid w:val="007D6902"/>
    <w:rsid w:val="007D708D"/>
    <w:rsid w:val="007E2475"/>
    <w:rsid w:val="007E3CEE"/>
    <w:rsid w:val="007E7288"/>
    <w:rsid w:val="007E76EE"/>
    <w:rsid w:val="007F016E"/>
    <w:rsid w:val="007F0B42"/>
    <w:rsid w:val="007F2AD4"/>
    <w:rsid w:val="007F4153"/>
    <w:rsid w:val="007F4823"/>
    <w:rsid w:val="007F6FEE"/>
    <w:rsid w:val="0080118A"/>
    <w:rsid w:val="008019A1"/>
    <w:rsid w:val="0080577C"/>
    <w:rsid w:val="0081394A"/>
    <w:rsid w:val="00813B3D"/>
    <w:rsid w:val="008145A4"/>
    <w:rsid w:val="00814DC8"/>
    <w:rsid w:val="00815B26"/>
    <w:rsid w:val="008161D4"/>
    <w:rsid w:val="00816515"/>
    <w:rsid w:val="00816CD5"/>
    <w:rsid w:val="00816FE0"/>
    <w:rsid w:val="00817E72"/>
    <w:rsid w:val="00820230"/>
    <w:rsid w:val="008218FD"/>
    <w:rsid w:val="00821A3F"/>
    <w:rsid w:val="00822AEB"/>
    <w:rsid w:val="008234BD"/>
    <w:rsid w:val="00823D0F"/>
    <w:rsid w:val="00825B8A"/>
    <w:rsid w:val="008265D0"/>
    <w:rsid w:val="00832659"/>
    <w:rsid w:val="00833A69"/>
    <w:rsid w:val="00836E90"/>
    <w:rsid w:val="00841AB2"/>
    <w:rsid w:val="00842D50"/>
    <w:rsid w:val="00843FE8"/>
    <w:rsid w:val="0084661B"/>
    <w:rsid w:val="00856F4A"/>
    <w:rsid w:val="008618DD"/>
    <w:rsid w:val="00861BDB"/>
    <w:rsid w:val="00862FAE"/>
    <w:rsid w:val="00864FF7"/>
    <w:rsid w:val="0086621C"/>
    <w:rsid w:val="00867260"/>
    <w:rsid w:val="00870055"/>
    <w:rsid w:val="008729BB"/>
    <w:rsid w:val="008739C2"/>
    <w:rsid w:val="00874360"/>
    <w:rsid w:val="00877DCA"/>
    <w:rsid w:val="00881FC0"/>
    <w:rsid w:val="00884B7F"/>
    <w:rsid w:val="00886BB3"/>
    <w:rsid w:val="00887DFD"/>
    <w:rsid w:val="008921CA"/>
    <w:rsid w:val="00892A1D"/>
    <w:rsid w:val="00892A46"/>
    <w:rsid w:val="0089544F"/>
    <w:rsid w:val="00896B34"/>
    <w:rsid w:val="00896B7B"/>
    <w:rsid w:val="008A06D6"/>
    <w:rsid w:val="008A1AF0"/>
    <w:rsid w:val="008A5220"/>
    <w:rsid w:val="008A5DA1"/>
    <w:rsid w:val="008B00FC"/>
    <w:rsid w:val="008B068D"/>
    <w:rsid w:val="008B21BA"/>
    <w:rsid w:val="008B2FB2"/>
    <w:rsid w:val="008B32E4"/>
    <w:rsid w:val="008B36C1"/>
    <w:rsid w:val="008B559D"/>
    <w:rsid w:val="008B63D0"/>
    <w:rsid w:val="008B658B"/>
    <w:rsid w:val="008B6ADF"/>
    <w:rsid w:val="008C0731"/>
    <w:rsid w:val="008C291D"/>
    <w:rsid w:val="008C2AE1"/>
    <w:rsid w:val="008C5579"/>
    <w:rsid w:val="008C5CE1"/>
    <w:rsid w:val="008C7099"/>
    <w:rsid w:val="008C7B3E"/>
    <w:rsid w:val="008D0430"/>
    <w:rsid w:val="008D0EF7"/>
    <w:rsid w:val="008D28DF"/>
    <w:rsid w:val="008D2B2F"/>
    <w:rsid w:val="008D4137"/>
    <w:rsid w:val="008D63ED"/>
    <w:rsid w:val="008D772E"/>
    <w:rsid w:val="008E0643"/>
    <w:rsid w:val="008E1F35"/>
    <w:rsid w:val="008E25FF"/>
    <w:rsid w:val="008E288B"/>
    <w:rsid w:val="008E45A9"/>
    <w:rsid w:val="008E45FC"/>
    <w:rsid w:val="008E6E50"/>
    <w:rsid w:val="008F0819"/>
    <w:rsid w:val="008F180F"/>
    <w:rsid w:val="008F2076"/>
    <w:rsid w:val="008F25CE"/>
    <w:rsid w:val="008F40DD"/>
    <w:rsid w:val="008F46B5"/>
    <w:rsid w:val="008F4786"/>
    <w:rsid w:val="008F4DB6"/>
    <w:rsid w:val="008F64DE"/>
    <w:rsid w:val="008F7C10"/>
    <w:rsid w:val="00900316"/>
    <w:rsid w:val="0090092B"/>
    <w:rsid w:val="009012F9"/>
    <w:rsid w:val="0090232F"/>
    <w:rsid w:val="00904962"/>
    <w:rsid w:val="00904D96"/>
    <w:rsid w:val="00905F83"/>
    <w:rsid w:val="00906F44"/>
    <w:rsid w:val="00907AA4"/>
    <w:rsid w:val="00910182"/>
    <w:rsid w:val="009138FB"/>
    <w:rsid w:val="00913916"/>
    <w:rsid w:val="00915925"/>
    <w:rsid w:val="00916C14"/>
    <w:rsid w:val="0091792F"/>
    <w:rsid w:val="00917E72"/>
    <w:rsid w:val="00922500"/>
    <w:rsid w:val="00926A15"/>
    <w:rsid w:val="00927261"/>
    <w:rsid w:val="00931E02"/>
    <w:rsid w:val="00933E26"/>
    <w:rsid w:val="00934438"/>
    <w:rsid w:val="00935DD1"/>
    <w:rsid w:val="00936526"/>
    <w:rsid w:val="00937335"/>
    <w:rsid w:val="0094019B"/>
    <w:rsid w:val="009409DD"/>
    <w:rsid w:val="0094139C"/>
    <w:rsid w:val="009427EE"/>
    <w:rsid w:val="00942EBA"/>
    <w:rsid w:val="009433CD"/>
    <w:rsid w:val="00943793"/>
    <w:rsid w:val="00943AEF"/>
    <w:rsid w:val="009500C8"/>
    <w:rsid w:val="00950A59"/>
    <w:rsid w:val="00950D8B"/>
    <w:rsid w:val="00952890"/>
    <w:rsid w:val="00962078"/>
    <w:rsid w:val="0096268D"/>
    <w:rsid w:val="0096747E"/>
    <w:rsid w:val="00967649"/>
    <w:rsid w:val="0097021D"/>
    <w:rsid w:val="0097093C"/>
    <w:rsid w:val="00973237"/>
    <w:rsid w:val="00973C98"/>
    <w:rsid w:val="009756F8"/>
    <w:rsid w:val="009837AC"/>
    <w:rsid w:val="009845B7"/>
    <w:rsid w:val="00984A17"/>
    <w:rsid w:val="0098552E"/>
    <w:rsid w:val="00987FEB"/>
    <w:rsid w:val="009900D8"/>
    <w:rsid w:val="009911C8"/>
    <w:rsid w:val="00994547"/>
    <w:rsid w:val="00994AD5"/>
    <w:rsid w:val="009A09A9"/>
    <w:rsid w:val="009A2CC7"/>
    <w:rsid w:val="009A3AE3"/>
    <w:rsid w:val="009A3EF9"/>
    <w:rsid w:val="009A6731"/>
    <w:rsid w:val="009B00F0"/>
    <w:rsid w:val="009B2A90"/>
    <w:rsid w:val="009B2D6E"/>
    <w:rsid w:val="009B4578"/>
    <w:rsid w:val="009B47FF"/>
    <w:rsid w:val="009B53AA"/>
    <w:rsid w:val="009B6091"/>
    <w:rsid w:val="009B70CC"/>
    <w:rsid w:val="009B71A6"/>
    <w:rsid w:val="009B74B4"/>
    <w:rsid w:val="009B7FA4"/>
    <w:rsid w:val="009C118E"/>
    <w:rsid w:val="009C135F"/>
    <w:rsid w:val="009C361E"/>
    <w:rsid w:val="009C5613"/>
    <w:rsid w:val="009C5ABF"/>
    <w:rsid w:val="009C75EC"/>
    <w:rsid w:val="009C7A2C"/>
    <w:rsid w:val="009D08AB"/>
    <w:rsid w:val="009D12C0"/>
    <w:rsid w:val="009D1CE5"/>
    <w:rsid w:val="009D24E0"/>
    <w:rsid w:val="009D5656"/>
    <w:rsid w:val="009D799E"/>
    <w:rsid w:val="009E11A6"/>
    <w:rsid w:val="009E2BAE"/>
    <w:rsid w:val="009E3354"/>
    <w:rsid w:val="009E6FF3"/>
    <w:rsid w:val="009E7C83"/>
    <w:rsid w:val="009F02A6"/>
    <w:rsid w:val="009F301D"/>
    <w:rsid w:val="009F39B3"/>
    <w:rsid w:val="009F5857"/>
    <w:rsid w:val="009F65F2"/>
    <w:rsid w:val="00A03843"/>
    <w:rsid w:val="00A038EC"/>
    <w:rsid w:val="00A046AC"/>
    <w:rsid w:val="00A04DDD"/>
    <w:rsid w:val="00A0559D"/>
    <w:rsid w:val="00A06AF4"/>
    <w:rsid w:val="00A06F90"/>
    <w:rsid w:val="00A07933"/>
    <w:rsid w:val="00A13E11"/>
    <w:rsid w:val="00A15F0E"/>
    <w:rsid w:val="00A16CCA"/>
    <w:rsid w:val="00A1791D"/>
    <w:rsid w:val="00A22529"/>
    <w:rsid w:val="00A24F02"/>
    <w:rsid w:val="00A27096"/>
    <w:rsid w:val="00A27991"/>
    <w:rsid w:val="00A31ACE"/>
    <w:rsid w:val="00A34B4B"/>
    <w:rsid w:val="00A375BB"/>
    <w:rsid w:val="00A37EE5"/>
    <w:rsid w:val="00A4050D"/>
    <w:rsid w:val="00A40BFA"/>
    <w:rsid w:val="00A454A1"/>
    <w:rsid w:val="00A458BC"/>
    <w:rsid w:val="00A45DDB"/>
    <w:rsid w:val="00A47E0A"/>
    <w:rsid w:val="00A51819"/>
    <w:rsid w:val="00A521D3"/>
    <w:rsid w:val="00A52A39"/>
    <w:rsid w:val="00A548F9"/>
    <w:rsid w:val="00A5658E"/>
    <w:rsid w:val="00A57E57"/>
    <w:rsid w:val="00A6208D"/>
    <w:rsid w:val="00A67D7B"/>
    <w:rsid w:val="00A708B8"/>
    <w:rsid w:val="00A70FF4"/>
    <w:rsid w:val="00A71C44"/>
    <w:rsid w:val="00A71D56"/>
    <w:rsid w:val="00A72D32"/>
    <w:rsid w:val="00A7481A"/>
    <w:rsid w:val="00A8419D"/>
    <w:rsid w:val="00A84D07"/>
    <w:rsid w:val="00A864E9"/>
    <w:rsid w:val="00A86BDC"/>
    <w:rsid w:val="00A911FD"/>
    <w:rsid w:val="00A934D9"/>
    <w:rsid w:val="00A94110"/>
    <w:rsid w:val="00A95066"/>
    <w:rsid w:val="00A953DB"/>
    <w:rsid w:val="00A97AF3"/>
    <w:rsid w:val="00AA0837"/>
    <w:rsid w:val="00AA0CEE"/>
    <w:rsid w:val="00AA18E2"/>
    <w:rsid w:val="00AA2CCB"/>
    <w:rsid w:val="00AA2D3B"/>
    <w:rsid w:val="00AA39F7"/>
    <w:rsid w:val="00AA3C70"/>
    <w:rsid w:val="00AA4A2A"/>
    <w:rsid w:val="00AA67BC"/>
    <w:rsid w:val="00AA6A4C"/>
    <w:rsid w:val="00AA79E6"/>
    <w:rsid w:val="00AB28E0"/>
    <w:rsid w:val="00AB3F3C"/>
    <w:rsid w:val="00AB4066"/>
    <w:rsid w:val="00AB52B0"/>
    <w:rsid w:val="00AB6F19"/>
    <w:rsid w:val="00AB79EF"/>
    <w:rsid w:val="00AB7E38"/>
    <w:rsid w:val="00AC51D0"/>
    <w:rsid w:val="00AC5226"/>
    <w:rsid w:val="00AC5319"/>
    <w:rsid w:val="00AC6370"/>
    <w:rsid w:val="00AC6B23"/>
    <w:rsid w:val="00AC756D"/>
    <w:rsid w:val="00AC7813"/>
    <w:rsid w:val="00AD0050"/>
    <w:rsid w:val="00AD13F2"/>
    <w:rsid w:val="00AD1D9A"/>
    <w:rsid w:val="00AD2299"/>
    <w:rsid w:val="00AD2404"/>
    <w:rsid w:val="00AD43DD"/>
    <w:rsid w:val="00AD4F23"/>
    <w:rsid w:val="00AD7A3A"/>
    <w:rsid w:val="00AE21AB"/>
    <w:rsid w:val="00AE33D9"/>
    <w:rsid w:val="00AE3D86"/>
    <w:rsid w:val="00AE4017"/>
    <w:rsid w:val="00AF185D"/>
    <w:rsid w:val="00AF266E"/>
    <w:rsid w:val="00AF3DA3"/>
    <w:rsid w:val="00AF5119"/>
    <w:rsid w:val="00AF5603"/>
    <w:rsid w:val="00AF5ABC"/>
    <w:rsid w:val="00AF6F49"/>
    <w:rsid w:val="00AF7C5A"/>
    <w:rsid w:val="00B0143C"/>
    <w:rsid w:val="00B0152E"/>
    <w:rsid w:val="00B02E9A"/>
    <w:rsid w:val="00B05E46"/>
    <w:rsid w:val="00B065B2"/>
    <w:rsid w:val="00B107E4"/>
    <w:rsid w:val="00B10D6B"/>
    <w:rsid w:val="00B115E1"/>
    <w:rsid w:val="00B123B3"/>
    <w:rsid w:val="00B164A4"/>
    <w:rsid w:val="00B2543F"/>
    <w:rsid w:val="00B267F8"/>
    <w:rsid w:val="00B26843"/>
    <w:rsid w:val="00B2739A"/>
    <w:rsid w:val="00B27A5E"/>
    <w:rsid w:val="00B31C13"/>
    <w:rsid w:val="00B31FC0"/>
    <w:rsid w:val="00B33264"/>
    <w:rsid w:val="00B33CC1"/>
    <w:rsid w:val="00B356B3"/>
    <w:rsid w:val="00B35757"/>
    <w:rsid w:val="00B374A2"/>
    <w:rsid w:val="00B41C82"/>
    <w:rsid w:val="00B41D3A"/>
    <w:rsid w:val="00B420BB"/>
    <w:rsid w:val="00B42836"/>
    <w:rsid w:val="00B4350F"/>
    <w:rsid w:val="00B45137"/>
    <w:rsid w:val="00B455C5"/>
    <w:rsid w:val="00B470E8"/>
    <w:rsid w:val="00B477BE"/>
    <w:rsid w:val="00B50DC9"/>
    <w:rsid w:val="00B53AE2"/>
    <w:rsid w:val="00B5407A"/>
    <w:rsid w:val="00B57FAF"/>
    <w:rsid w:val="00B62600"/>
    <w:rsid w:val="00B64931"/>
    <w:rsid w:val="00B649D4"/>
    <w:rsid w:val="00B65313"/>
    <w:rsid w:val="00B65679"/>
    <w:rsid w:val="00B7532A"/>
    <w:rsid w:val="00B76048"/>
    <w:rsid w:val="00B76B64"/>
    <w:rsid w:val="00B77052"/>
    <w:rsid w:val="00B773E8"/>
    <w:rsid w:val="00B80052"/>
    <w:rsid w:val="00B82BB3"/>
    <w:rsid w:val="00B83237"/>
    <w:rsid w:val="00B84229"/>
    <w:rsid w:val="00B84968"/>
    <w:rsid w:val="00B84CD0"/>
    <w:rsid w:val="00B912CB"/>
    <w:rsid w:val="00B9392C"/>
    <w:rsid w:val="00B93988"/>
    <w:rsid w:val="00B94116"/>
    <w:rsid w:val="00B956A4"/>
    <w:rsid w:val="00B97F3B"/>
    <w:rsid w:val="00BA067E"/>
    <w:rsid w:val="00BA0929"/>
    <w:rsid w:val="00BA1C98"/>
    <w:rsid w:val="00BA1E30"/>
    <w:rsid w:val="00BA2297"/>
    <w:rsid w:val="00BA2430"/>
    <w:rsid w:val="00BA2B43"/>
    <w:rsid w:val="00BA326E"/>
    <w:rsid w:val="00BA3539"/>
    <w:rsid w:val="00BA4247"/>
    <w:rsid w:val="00BA5C3C"/>
    <w:rsid w:val="00BA6921"/>
    <w:rsid w:val="00BA6F3A"/>
    <w:rsid w:val="00BA736A"/>
    <w:rsid w:val="00BB1FD9"/>
    <w:rsid w:val="00BB2A74"/>
    <w:rsid w:val="00BB402E"/>
    <w:rsid w:val="00BB4312"/>
    <w:rsid w:val="00BB5105"/>
    <w:rsid w:val="00BC2CB5"/>
    <w:rsid w:val="00BC3586"/>
    <w:rsid w:val="00BC592B"/>
    <w:rsid w:val="00BC6546"/>
    <w:rsid w:val="00BC6DE8"/>
    <w:rsid w:val="00BC7882"/>
    <w:rsid w:val="00BC79A3"/>
    <w:rsid w:val="00BD016E"/>
    <w:rsid w:val="00BD06BD"/>
    <w:rsid w:val="00BD3B22"/>
    <w:rsid w:val="00BD3B42"/>
    <w:rsid w:val="00BD43EB"/>
    <w:rsid w:val="00BD494A"/>
    <w:rsid w:val="00BD5C98"/>
    <w:rsid w:val="00BD68DA"/>
    <w:rsid w:val="00BD70B7"/>
    <w:rsid w:val="00BD7E99"/>
    <w:rsid w:val="00BE1DA6"/>
    <w:rsid w:val="00BE4137"/>
    <w:rsid w:val="00BF2BA5"/>
    <w:rsid w:val="00BF654F"/>
    <w:rsid w:val="00BF6951"/>
    <w:rsid w:val="00BF755B"/>
    <w:rsid w:val="00C0031F"/>
    <w:rsid w:val="00C007A3"/>
    <w:rsid w:val="00C00AFB"/>
    <w:rsid w:val="00C019F2"/>
    <w:rsid w:val="00C01A94"/>
    <w:rsid w:val="00C0304F"/>
    <w:rsid w:val="00C07D9D"/>
    <w:rsid w:val="00C11692"/>
    <w:rsid w:val="00C11D56"/>
    <w:rsid w:val="00C1254D"/>
    <w:rsid w:val="00C12DCE"/>
    <w:rsid w:val="00C142BA"/>
    <w:rsid w:val="00C14399"/>
    <w:rsid w:val="00C17726"/>
    <w:rsid w:val="00C2124B"/>
    <w:rsid w:val="00C24173"/>
    <w:rsid w:val="00C2439B"/>
    <w:rsid w:val="00C249EC"/>
    <w:rsid w:val="00C25A73"/>
    <w:rsid w:val="00C25C39"/>
    <w:rsid w:val="00C27138"/>
    <w:rsid w:val="00C27B2C"/>
    <w:rsid w:val="00C310C8"/>
    <w:rsid w:val="00C3244A"/>
    <w:rsid w:val="00C3249D"/>
    <w:rsid w:val="00C32950"/>
    <w:rsid w:val="00C33144"/>
    <w:rsid w:val="00C342F2"/>
    <w:rsid w:val="00C3608E"/>
    <w:rsid w:val="00C37051"/>
    <w:rsid w:val="00C37E52"/>
    <w:rsid w:val="00C403B1"/>
    <w:rsid w:val="00C42B9C"/>
    <w:rsid w:val="00C47697"/>
    <w:rsid w:val="00C51DC3"/>
    <w:rsid w:val="00C522F6"/>
    <w:rsid w:val="00C52AEA"/>
    <w:rsid w:val="00C53844"/>
    <w:rsid w:val="00C53C56"/>
    <w:rsid w:val="00C62C06"/>
    <w:rsid w:val="00C63AEB"/>
    <w:rsid w:val="00C64AA9"/>
    <w:rsid w:val="00C6655B"/>
    <w:rsid w:val="00C67266"/>
    <w:rsid w:val="00C72898"/>
    <w:rsid w:val="00C7334E"/>
    <w:rsid w:val="00C76AF9"/>
    <w:rsid w:val="00C804BC"/>
    <w:rsid w:val="00C8111B"/>
    <w:rsid w:val="00C82E4A"/>
    <w:rsid w:val="00C83681"/>
    <w:rsid w:val="00C84C97"/>
    <w:rsid w:val="00C86C24"/>
    <w:rsid w:val="00C9072B"/>
    <w:rsid w:val="00C91D1E"/>
    <w:rsid w:val="00C93520"/>
    <w:rsid w:val="00C94CA8"/>
    <w:rsid w:val="00C958DE"/>
    <w:rsid w:val="00C95B3D"/>
    <w:rsid w:val="00C96371"/>
    <w:rsid w:val="00CA0998"/>
    <w:rsid w:val="00CA0BC8"/>
    <w:rsid w:val="00CA16A9"/>
    <w:rsid w:val="00CA2272"/>
    <w:rsid w:val="00CA26AF"/>
    <w:rsid w:val="00CA29E5"/>
    <w:rsid w:val="00CA2D73"/>
    <w:rsid w:val="00CA6574"/>
    <w:rsid w:val="00CB16EA"/>
    <w:rsid w:val="00CB348C"/>
    <w:rsid w:val="00CB4663"/>
    <w:rsid w:val="00CB4D85"/>
    <w:rsid w:val="00CB6EA9"/>
    <w:rsid w:val="00CC3D9A"/>
    <w:rsid w:val="00CD06E3"/>
    <w:rsid w:val="00CD06E5"/>
    <w:rsid w:val="00CD2BD3"/>
    <w:rsid w:val="00CD5803"/>
    <w:rsid w:val="00CD6077"/>
    <w:rsid w:val="00CD6F5C"/>
    <w:rsid w:val="00CD6F5D"/>
    <w:rsid w:val="00CE056B"/>
    <w:rsid w:val="00CE38DA"/>
    <w:rsid w:val="00CF17CF"/>
    <w:rsid w:val="00CF1F11"/>
    <w:rsid w:val="00CF72CE"/>
    <w:rsid w:val="00D00BFF"/>
    <w:rsid w:val="00D01AC0"/>
    <w:rsid w:val="00D01F36"/>
    <w:rsid w:val="00D02636"/>
    <w:rsid w:val="00D02D84"/>
    <w:rsid w:val="00D02E40"/>
    <w:rsid w:val="00D0418C"/>
    <w:rsid w:val="00D07B3E"/>
    <w:rsid w:val="00D141A0"/>
    <w:rsid w:val="00D14D2A"/>
    <w:rsid w:val="00D161C5"/>
    <w:rsid w:val="00D166AC"/>
    <w:rsid w:val="00D16922"/>
    <w:rsid w:val="00D1694D"/>
    <w:rsid w:val="00D17267"/>
    <w:rsid w:val="00D20C06"/>
    <w:rsid w:val="00D21B8B"/>
    <w:rsid w:val="00D21D76"/>
    <w:rsid w:val="00D226E6"/>
    <w:rsid w:val="00D22E9C"/>
    <w:rsid w:val="00D253C6"/>
    <w:rsid w:val="00D26105"/>
    <w:rsid w:val="00D26E21"/>
    <w:rsid w:val="00D30311"/>
    <w:rsid w:val="00D30738"/>
    <w:rsid w:val="00D311F7"/>
    <w:rsid w:val="00D3231F"/>
    <w:rsid w:val="00D32F3C"/>
    <w:rsid w:val="00D334A3"/>
    <w:rsid w:val="00D4105C"/>
    <w:rsid w:val="00D424DD"/>
    <w:rsid w:val="00D4287E"/>
    <w:rsid w:val="00D42901"/>
    <w:rsid w:val="00D457C2"/>
    <w:rsid w:val="00D46A15"/>
    <w:rsid w:val="00D46C54"/>
    <w:rsid w:val="00D47435"/>
    <w:rsid w:val="00D50F4E"/>
    <w:rsid w:val="00D52854"/>
    <w:rsid w:val="00D54D26"/>
    <w:rsid w:val="00D57770"/>
    <w:rsid w:val="00D60A1C"/>
    <w:rsid w:val="00D653F0"/>
    <w:rsid w:val="00D67832"/>
    <w:rsid w:val="00D67FF3"/>
    <w:rsid w:val="00D7083C"/>
    <w:rsid w:val="00D767E6"/>
    <w:rsid w:val="00D827D6"/>
    <w:rsid w:val="00D84605"/>
    <w:rsid w:val="00D85CB5"/>
    <w:rsid w:val="00D87B46"/>
    <w:rsid w:val="00D87D40"/>
    <w:rsid w:val="00D92234"/>
    <w:rsid w:val="00D9398B"/>
    <w:rsid w:val="00D9539F"/>
    <w:rsid w:val="00D96850"/>
    <w:rsid w:val="00D96ED8"/>
    <w:rsid w:val="00DA171E"/>
    <w:rsid w:val="00DA27E5"/>
    <w:rsid w:val="00DA37FE"/>
    <w:rsid w:val="00DA472F"/>
    <w:rsid w:val="00DA772A"/>
    <w:rsid w:val="00DA7EFD"/>
    <w:rsid w:val="00DB00B3"/>
    <w:rsid w:val="00DB05F6"/>
    <w:rsid w:val="00DB091B"/>
    <w:rsid w:val="00DB0945"/>
    <w:rsid w:val="00DB1458"/>
    <w:rsid w:val="00DB54EF"/>
    <w:rsid w:val="00DB54F8"/>
    <w:rsid w:val="00DB5782"/>
    <w:rsid w:val="00DB58D6"/>
    <w:rsid w:val="00DB7740"/>
    <w:rsid w:val="00DB7BC3"/>
    <w:rsid w:val="00DC19FC"/>
    <w:rsid w:val="00DC23A9"/>
    <w:rsid w:val="00DC4DC9"/>
    <w:rsid w:val="00DC6423"/>
    <w:rsid w:val="00DC6A64"/>
    <w:rsid w:val="00DC6D02"/>
    <w:rsid w:val="00DD0245"/>
    <w:rsid w:val="00DD0D34"/>
    <w:rsid w:val="00DD2335"/>
    <w:rsid w:val="00DD2E45"/>
    <w:rsid w:val="00DD361F"/>
    <w:rsid w:val="00DD7CB2"/>
    <w:rsid w:val="00DE0200"/>
    <w:rsid w:val="00DE0E7C"/>
    <w:rsid w:val="00DE2D0F"/>
    <w:rsid w:val="00DE3BBE"/>
    <w:rsid w:val="00DE742B"/>
    <w:rsid w:val="00DE7CE8"/>
    <w:rsid w:val="00DF0CF1"/>
    <w:rsid w:val="00DF289F"/>
    <w:rsid w:val="00DF3A02"/>
    <w:rsid w:val="00DF409D"/>
    <w:rsid w:val="00DF46C7"/>
    <w:rsid w:val="00DF4B6F"/>
    <w:rsid w:val="00DF5FE6"/>
    <w:rsid w:val="00DF76BC"/>
    <w:rsid w:val="00DF7A34"/>
    <w:rsid w:val="00E032AF"/>
    <w:rsid w:val="00E0606E"/>
    <w:rsid w:val="00E06858"/>
    <w:rsid w:val="00E068BF"/>
    <w:rsid w:val="00E07E3C"/>
    <w:rsid w:val="00E1033E"/>
    <w:rsid w:val="00E11959"/>
    <w:rsid w:val="00E138B9"/>
    <w:rsid w:val="00E13BE2"/>
    <w:rsid w:val="00E13C43"/>
    <w:rsid w:val="00E14222"/>
    <w:rsid w:val="00E14584"/>
    <w:rsid w:val="00E1582D"/>
    <w:rsid w:val="00E15854"/>
    <w:rsid w:val="00E200BD"/>
    <w:rsid w:val="00E20A20"/>
    <w:rsid w:val="00E20B7A"/>
    <w:rsid w:val="00E21231"/>
    <w:rsid w:val="00E22BBD"/>
    <w:rsid w:val="00E247BA"/>
    <w:rsid w:val="00E25653"/>
    <w:rsid w:val="00E263F9"/>
    <w:rsid w:val="00E311A8"/>
    <w:rsid w:val="00E31972"/>
    <w:rsid w:val="00E3229B"/>
    <w:rsid w:val="00E328E9"/>
    <w:rsid w:val="00E32981"/>
    <w:rsid w:val="00E32CB3"/>
    <w:rsid w:val="00E34DD9"/>
    <w:rsid w:val="00E35559"/>
    <w:rsid w:val="00E36141"/>
    <w:rsid w:val="00E36212"/>
    <w:rsid w:val="00E43B48"/>
    <w:rsid w:val="00E4505F"/>
    <w:rsid w:val="00E454A3"/>
    <w:rsid w:val="00E46ACC"/>
    <w:rsid w:val="00E52240"/>
    <w:rsid w:val="00E525CF"/>
    <w:rsid w:val="00E53C98"/>
    <w:rsid w:val="00E5547C"/>
    <w:rsid w:val="00E56456"/>
    <w:rsid w:val="00E5703C"/>
    <w:rsid w:val="00E600F3"/>
    <w:rsid w:val="00E60C44"/>
    <w:rsid w:val="00E61259"/>
    <w:rsid w:val="00E6368F"/>
    <w:rsid w:val="00E64A00"/>
    <w:rsid w:val="00E64A1D"/>
    <w:rsid w:val="00E64B29"/>
    <w:rsid w:val="00E65B2D"/>
    <w:rsid w:val="00E705F9"/>
    <w:rsid w:val="00E71102"/>
    <w:rsid w:val="00E716A9"/>
    <w:rsid w:val="00E72C33"/>
    <w:rsid w:val="00E736E1"/>
    <w:rsid w:val="00E751C5"/>
    <w:rsid w:val="00E7716C"/>
    <w:rsid w:val="00E80087"/>
    <w:rsid w:val="00E80FC8"/>
    <w:rsid w:val="00E82086"/>
    <w:rsid w:val="00E82BD3"/>
    <w:rsid w:val="00E82D74"/>
    <w:rsid w:val="00E84FD8"/>
    <w:rsid w:val="00E85772"/>
    <w:rsid w:val="00E8585C"/>
    <w:rsid w:val="00E86CCB"/>
    <w:rsid w:val="00E87E9B"/>
    <w:rsid w:val="00E90E49"/>
    <w:rsid w:val="00E913EE"/>
    <w:rsid w:val="00E9164C"/>
    <w:rsid w:val="00E9176B"/>
    <w:rsid w:val="00E918B4"/>
    <w:rsid w:val="00E91C8F"/>
    <w:rsid w:val="00E96B62"/>
    <w:rsid w:val="00EA0259"/>
    <w:rsid w:val="00EA2B07"/>
    <w:rsid w:val="00EA31C4"/>
    <w:rsid w:val="00EA4410"/>
    <w:rsid w:val="00EA5855"/>
    <w:rsid w:val="00EB00B7"/>
    <w:rsid w:val="00EB1501"/>
    <w:rsid w:val="00EB6015"/>
    <w:rsid w:val="00EB6875"/>
    <w:rsid w:val="00EB7402"/>
    <w:rsid w:val="00EB7C26"/>
    <w:rsid w:val="00EC015F"/>
    <w:rsid w:val="00EC0FC6"/>
    <w:rsid w:val="00EC20FF"/>
    <w:rsid w:val="00EC2B15"/>
    <w:rsid w:val="00EC2C15"/>
    <w:rsid w:val="00EC2F47"/>
    <w:rsid w:val="00EC3DB7"/>
    <w:rsid w:val="00EC5A3F"/>
    <w:rsid w:val="00EC70A2"/>
    <w:rsid w:val="00EC750B"/>
    <w:rsid w:val="00ED1D6B"/>
    <w:rsid w:val="00ED6258"/>
    <w:rsid w:val="00ED68D7"/>
    <w:rsid w:val="00ED69AA"/>
    <w:rsid w:val="00ED75E9"/>
    <w:rsid w:val="00ED764D"/>
    <w:rsid w:val="00EE1032"/>
    <w:rsid w:val="00EE43B0"/>
    <w:rsid w:val="00EE637A"/>
    <w:rsid w:val="00EE67F3"/>
    <w:rsid w:val="00EE78F1"/>
    <w:rsid w:val="00EE7B86"/>
    <w:rsid w:val="00EF110A"/>
    <w:rsid w:val="00EF3220"/>
    <w:rsid w:val="00EF43E8"/>
    <w:rsid w:val="00EF5ABD"/>
    <w:rsid w:val="00F0035E"/>
    <w:rsid w:val="00F00891"/>
    <w:rsid w:val="00F00F8C"/>
    <w:rsid w:val="00F01A7C"/>
    <w:rsid w:val="00F02F08"/>
    <w:rsid w:val="00F038E1"/>
    <w:rsid w:val="00F044A6"/>
    <w:rsid w:val="00F05E5F"/>
    <w:rsid w:val="00F13BA8"/>
    <w:rsid w:val="00F1409A"/>
    <w:rsid w:val="00F141E7"/>
    <w:rsid w:val="00F15560"/>
    <w:rsid w:val="00F20114"/>
    <w:rsid w:val="00F21C4B"/>
    <w:rsid w:val="00F21CD6"/>
    <w:rsid w:val="00F22079"/>
    <w:rsid w:val="00F33FFB"/>
    <w:rsid w:val="00F34AF8"/>
    <w:rsid w:val="00F351D5"/>
    <w:rsid w:val="00F3799B"/>
    <w:rsid w:val="00F40E57"/>
    <w:rsid w:val="00F4180B"/>
    <w:rsid w:val="00F426EA"/>
    <w:rsid w:val="00F46425"/>
    <w:rsid w:val="00F46D88"/>
    <w:rsid w:val="00F47243"/>
    <w:rsid w:val="00F4765C"/>
    <w:rsid w:val="00F47E0A"/>
    <w:rsid w:val="00F507B2"/>
    <w:rsid w:val="00F55CDF"/>
    <w:rsid w:val="00F57816"/>
    <w:rsid w:val="00F57C7D"/>
    <w:rsid w:val="00F604DE"/>
    <w:rsid w:val="00F61801"/>
    <w:rsid w:val="00F61D1D"/>
    <w:rsid w:val="00F6232A"/>
    <w:rsid w:val="00F66879"/>
    <w:rsid w:val="00F702B1"/>
    <w:rsid w:val="00F70466"/>
    <w:rsid w:val="00F730FB"/>
    <w:rsid w:val="00F73E53"/>
    <w:rsid w:val="00F744EE"/>
    <w:rsid w:val="00F769D1"/>
    <w:rsid w:val="00F7778C"/>
    <w:rsid w:val="00F80967"/>
    <w:rsid w:val="00F80C8C"/>
    <w:rsid w:val="00F85EDD"/>
    <w:rsid w:val="00F87DC6"/>
    <w:rsid w:val="00F90445"/>
    <w:rsid w:val="00F9160C"/>
    <w:rsid w:val="00F916BE"/>
    <w:rsid w:val="00F92638"/>
    <w:rsid w:val="00F9490E"/>
    <w:rsid w:val="00F9737A"/>
    <w:rsid w:val="00FB04ED"/>
    <w:rsid w:val="00FB150B"/>
    <w:rsid w:val="00FB1F85"/>
    <w:rsid w:val="00FB2C59"/>
    <w:rsid w:val="00FB354C"/>
    <w:rsid w:val="00FB43C0"/>
    <w:rsid w:val="00FB53F3"/>
    <w:rsid w:val="00FB56C4"/>
    <w:rsid w:val="00FB62A6"/>
    <w:rsid w:val="00FB7662"/>
    <w:rsid w:val="00FC5AA4"/>
    <w:rsid w:val="00FD010B"/>
    <w:rsid w:val="00FD0EFF"/>
    <w:rsid w:val="00FD0FE5"/>
    <w:rsid w:val="00FD1F92"/>
    <w:rsid w:val="00FD4D65"/>
    <w:rsid w:val="00FD5BF8"/>
    <w:rsid w:val="00FE0DA2"/>
    <w:rsid w:val="00FE1835"/>
    <w:rsid w:val="00FE1C83"/>
    <w:rsid w:val="00FE2FC0"/>
    <w:rsid w:val="00FE354E"/>
    <w:rsid w:val="00FE3DFF"/>
    <w:rsid w:val="00FE3F7E"/>
    <w:rsid w:val="00FE59EB"/>
    <w:rsid w:val="00FE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D33B"/>
  <w15:docId w15:val="{4BD2D05E-D077-4811-9990-73F107E9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82E"/>
    <w:pPr>
      <w:ind w:firstLineChars="200" w:firstLine="420"/>
    </w:pPr>
  </w:style>
  <w:style w:type="table" w:styleId="a4">
    <w:name w:val="Table Grid"/>
    <w:basedOn w:val="a1"/>
    <w:uiPriority w:val="59"/>
    <w:rsid w:val="00EB0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8585C"/>
    <w:rPr>
      <w:sz w:val="18"/>
      <w:szCs w:val="18"/>
    </w:rPr>
  </w:style>
  <w:style w:type="character" w:customStyle="1" w:styleId="a6">
    <w:name w:val="批注框文本 字符"/>
    <w:basedOn w:val="a0"/>
    <w:link w:val="a5"/>
    <w:uiPriority w:val="99"/>
    <w:semiHidden/>
    <w:rsid w:val="00E8585C"/>
    <w:rPr>
      <w:sz w:val="18"/>
      <w:szCs w:val="18"/>
    </w:rPr>
  </w:style>
  <w:style w:type="character" w:styleId="a7">
    <w:name w:val="Placeholder Text"/>
    <w:basedOn w:val="a0"/>
    <w:uiPriority w:val="99"/>
    <w:semiHidden/>
    <w:rsid w:val="00DB05F6"/>
    <w:rPr>
      <w:color w:val="808080"/>
    </w:rPr>
  </w:style>
  <w:style w:type="paragraph" w:styleId="a8">
    <w:name w:val="header"/>
    <w:basedOn w:val="a"/>
    <w:link w:val="a9"/>
    <w:uiPriority w:val="99"/>
    <w:unhideWhenUsed/>
    <w:rsid w:val="006777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773D"/>
    <w:rPr>
      <w:sz w:val="18"/>
      <w:szCs w:val="18"/>
    </w:rPr>
  </w:style>
  <w:style w:type="paragraph" w:styleId="aa">
    <w:name w:val="footer"/>
    <w:basedOn w:val="a"/>
    <w:link w:val="ab"/>
    <w:uiPriority w:val="99"/>
    <w:unhideWhenUsed/>
    <w:rsid w:val="0067773D"/>
    <w:pPr>
      <w:tabs>
        <w:tab w:val="center" w:pos="4153"/>
        <w:tab w:val="right" w:pos="8306"/>
      </w:tabs>
      <w:snapToGrid w:val="0"/>
      <w:jc w:val="left"/>
    </w:pPr>
    <w:rPr>
      <w:sz w:val="18"/>
      <w:szCs w:val="18"/>
    </w:rPr>
  </w:style>
  <w:style w:type="character" w:customStyle="1" w:styleId="ab">
    <w:name w:val="页脚 字符"/>
    <w:basedOn w:val="a0"/>
    <w:link w:val="aa"/>
    <w:uiPriority w:val="99"/>
    <w:rsid w:val="0067773D"/>
    <w:rPr>
      <w:sz w:val="18"/>
      <w:szCs w:val="18"/>
    </w:rPr>
  </w:style>
  <w:style w:type="paragraph" w:styleId="ac">
    <w:name w:val="Title"/>
    <w:basedOn w:val="a"/>
    <w:next w:val="a"/>
    <w:link w:val="ad"/>
    <w:uiPriority w:val="10"/>
    <w:qFormat/>
    <w:rsid w:val="00176F3F"/>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176F3F"/>
    <w:rPr>
      <w:rFonts w:asciiTheme="majorHAnsi" w:eastAsia="宋体" w:hAnsiTheme="majorHAnsi" w:cstheme="majorBidi"/>
      <w:b/>
      <w:bCs/>
      <w:sz w:val="32"/>
      <w:szCs w:val="32"/>
    </w:rPr>
  </w:style>
  <w:style w:type="character" w:styleId="ae">
    <w:name w:val="annotation reference"/>
    <w:basedOn w:val="a0"/>
    <w:uiPriority w:val="99"/>
    <w:semiHidden/>
    <w:unhideWhenUsed/>
    <w:rsid w:val="007E2475"/>
    <w:rPr>
      <w:sz w:val="21"/>
      <w:szCs w:val="21"/>
    </w:rPr>
  </w:style>
  <w:style w:type="paragraph" w:styleId="af">
    <w:name w:val="annotation text"/>
    <w:basedOn w:val="a"/>
    <w:link w:val="af0"/>
    <w:uiPriority w:val="99"/>
    <w:semiHidden/>
    <w:unhideWhenUsed/>
    <w:rsid w:val="007E2475"/>
    <w:pPr>
      <w:jc w:val="left"/>
    </w:pPr>
  </w:style>
  <w:style w:type="character" w:customStyle="1" w:styleId="af0">
    <w:name w:val="批注文字 字符"/>
    <w:basedOn w:val="a0"/>
    <w:link w:val="af"/>
    <w:uiPriority w:val="99"/>
    <w:semiHidden/>
    <w:rsid w:val="007E2475"/>
  </w:style>
  <w:style w:type="paragraph" w:styleId="af1">
    <w:name w:val="annotation subject"/>
    <w:basedOn w:val="af"/>
    <w:next w:val="af"/>
    <w:link w:val="af2"/>
    <w:uiPriority w:val="99"/>
    <w:semiHidden/>
    <w:unhideWhenUsed/>
    <w:rsid w:val="007E2475"/>
    <w:rPr>
      <w:b/>
      <w:bCs/>
    </w:rPr>
  </w:style>
  <w:style w:type="character" w:customStyle="1" w:styleId="af2">
    <w:name w:val="批注主题 字符"/>
    <w:basedOn w:val="af0"/>
    <w:link w:val="af1"/>
    <w:uiPriority w:val="99"/>
    <w:semiHidden/>
    <w:rsid w:val="007E2475"/>
    <w:rPr>
      <w:b/>
      <w:bCs/>
    </w:rPr>
  </w:style>
  <w:style w:type="paragraph" w:styleId="af3">
    <w:name w:val="caption"/>
    <w:basedOn w:val="a"/>
    <w:next w:val="a"/>
    <w:uiPriority w:val="35"/>
    <w:unhideWhenUsed/>
    <w:qFormat/>
    <w:rsid w:val="00C95B3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391">
      <w:bodyDiv w:val="1"/>
      <w:marLeft w:val="0"/>
      <w:marRight w:val="0"/>
      <w:marTop w:val="0"/>
      <w:marBottom w:val="0"/>
      <w:divBdr>
        <w:top w:val="none" w:sz="0" w:space="0" w:color="auto"/>
        <w:left w:val="none" w:sz="0" w:space="0" w:color="auto"/>
        <w:bottom w:val="none" w:sz="0" w:space="0" w:color="auto"/>
        <w:right w:val="none" w:sz="0" w:space="0" w:color="auto"/>
      </w:divBdr>
    </w:div>
    <w:div w:id="104930463">
      <w:bodyDiv w:val="1"/>
      <w:marLeft w:val="0"/>
      <w:marRight w:val="0"/>
      <w:marTop w:val="0"/>
      <w:marBottom w:val="0"/>
      <w:divBdr>
        <w:top w:val="none" w:sz="0" w:space="0" w:color="auto"/>
        <w:left w:val="none" w:sz="0" w:space="0" w:color="auto"/>
        <w:bottom w:val="none" w:sz="0" w:space="0" w:color="auto"/>
        <w:right w:val="none" w:sz="0" w:space="0" w:color="auto"/>
      </w:divBdr>
    </w:div>
    <w:div w:id="105468048">
      <w:bodyDiv w:val="1"/>
      <w:marLeft w:val="0"/>
      <w:marRight w:val="0"/>
      <w:marTop w:val="0"/>
      <w:marBottom w:val="0"/>
      <w:divBdr>
        <w:top w:val="none" w:sz="0" w:space="0" w:color="auto"/>
        <w:left w:val="none" w:sz="0" w:space="0" w:color="auto"/>
        <w:bottom w:val="none" w:sz="0" w:space="0" w:color="auto"/>
        <w:right w:val="none" w:sz="0" w:space="0" w:color="auto"/>
      </w:divBdr>
    </w:div>
    <w:div w:id="302657676">
      <w:bodyDiv w:val="1"/>
      <w:marLeft w:val="0"/>
      <w:marRight w:val="0"/>
      <w:marTop w:val="0"/>
      <w:marBottom w:val="0"/>
      <w:divBdr>
        <w:top w:val="none" w:sz="0" w:space="0" w:color="auto"/>
        <w:left w:val="none" w:sz="0" w:space="0" w:color="auto"/>
        <w:bottom w:val="none" w:sz="0" w:space="0" w:color="auto"/>
        <w:right w:val="none" w:sz="0" w:space="0" w:color="auto"/>
      </w:divBdr>
    </w:div>
    <w:div w:id="342899234">
      <w:bodyDiv w:val="1"/>
      <w:marLeft w:val="0"/>
      <w:marRight w:val="0"/>
      <w:marTop w:val="0"/>
      <w:marBottom w:val="0"/>
      <w:divBdr>
        <w:top w:val="none" w:sz="0" w:space="0" w:color="auto"/>
        <w:left w:val="none" w:sz="0" w:space="0" w:color="auto"/>
        <w:bottom w:val="none" w:sz="0" w:space="0" w:color="auto"/>
        <w:right w:val="none" w:sz="0" w:space="0" w:color="auto"/>
      </w:divBdr>
    </w:div>
    <w:div w:id="468018166">
      <w:bodyDiv w:val="1"/>
      <w:marLeft w:val="0"/>
      <w:marRight w:val="0"/>
      <w:marTop w:val="0"/>
      <w:marBottom w:val="0"/>
      <w:divBdr>
        <w:top w:val="none" w:sz="0" w:space="0" w:color="auto"/>
        <w:left w:val="none" w:sz="0" w:space="0" w:color="auto"/>
        <w:bottom w:val="none" w:sz="0" w:space="0" w:color="auto"/>
        <w:right w:val="none" w:sz="0" w:space="0" w:color="auto"/>
      </w:divBdr>
    </w:div>
    <w:div w:id="740298190">
      <w:bodyDiv w:val="1"/>
      <w:marLeft w:val="0"/>
      <w:marRight w:val="0"/>
      <w:marTop w:val="0"/>
      <w:marBottom w:val="0"/>
      <w:divBdr>
        <w:top w:val="none" w:sz="0" w:space="0" w:color="auto"/>
        <w:left w:val="none" w:sz="0" w:space="0" w:color="auto"/>
        <w:bottom w:val="none" w:sz="0" w:space="0" w:color="auto"/>
        <w:right w:val="none" w:sz="0" w:space="0" w:color="auto"/>
      </w:divBdr>
    </w:div>
    <w:div w:id="746728645">
      <w:bodyDiv w:val="1"/>
      <w:marLeft w:val="0"/>
      <w:marRight w:val="0"/>
      <w:marTop w:val="0"/>
      <w:marBottom w:val="0"/>
      <w:divBdr>
        <w:top w:val="none" w:sz="0" w:space="0" w:color="auto"/>
        <w:left w:val="none" w:sz="0" w:space="0" w:color="auto"/>
        <w:bottom w:val="none" w:sz="0" w:space="0" w:color="auto"/>
        <w:right w:val="none" w:sz="0" w:space="0" w:color="auto"/>
      </w:divBdr>
    </w:div>
    <w:div w:id="926117196">
      <w:bodyDiv w:val="1"/>
      <w:marLeft w:val="0"/>
      <w:marRight w:val="0"/>
      <w:marTop w:val="0"/>
      <w:marBottom w:val="0"/>
      <w:divBdr>
        <w:top w:val="none" w:sz="0" w:space="0" w:color="auto"/>
        <w:left w:val="none" w:sz="0" w:space="0" w:color="auto"/>
        <w:bottom w:val="none" w:sz="0" w:space="0" w:color="auto"/>
        <w:right w:val="none" w:sz="0" w:space="0" w:color="auto"/>
      </w:divBdr>
    </w:div>
    <w:div w:id="996107350">
      <w:bodyDiv w:val="1"/>
      <w:marLeft w:val="0"/>
      <w:marRight w:val="0"/>
      <w:marTop w:val="0"/>
      <w:marBottom w:val="0"/>
      <w:divBdr>
        <w:top w:val="none" w:sz="0" w:space="0" w:color="auto"/>
        <w:left w:val="none" w:sz="0" w:space="0" w:color="auto"/>
        <w:bottom w:val="none" w:sz="0" w:space="0" w:color="auto"/>
        <w:right w:val="none" w:sz="0" w:space="0" w:color="auto"/>
      </w:divBdr>
    </w:div>
    <w:div w:id="1109667556">
      <w:bodyDiv w:val="1"/>
      <w:marLeft w:val="0"/>
      <w:marRight w:val="0"/>
      <w:marTop w:val="0"/>
      <w:marBottom w:val="0"/>
      <w:divBdr>
        <w:top w:val="none" w:sz="0" w:space="0" w:color="auto"/>
        <w:left w:val="none" w:sz="0" w:space="0" w:color="auto"/>
        <w:bottom w:val="none" w:sz="0" w:space="0" w:color="auto"/>
        <w:right w:val="none" w:sz="0" w:space="0" w:color="auto"/>
      </w:divBdr>
    </w:div>
    <w:div w:id="1195535351">
      <w:bodyDiv w:val="1"/>
      <w:marLeft w:val="0"/>
      <w:marRight w:val="0"/>
      <w:marTop w:val="0"/>
      <w:marBottom w:val="0"/>
      <w:divBdr>
        <w:top w:val="none" w:sz="0" w:space="0" w:color="auto"/>
        <w:left w:val="none" w:sz="0" w:space="0" w:color="auto"/>
        <w:bottom w:val="none" w:sz="0" w:space="0" w:color="auto"/>
        <w:right w:val="none" w:sz="0" w:space="0" w:color="auto"/>
      </w:divBdr>
    </w:div>
    <w:div w:id="1450734857">
      <w:bodyDiv w:val="1"/>
      <w:marLeft w:val="0"/>
      <w:marRight w:val="0"/>
      <w:marTop w:val="0"/>
      <w:marBottom w:val="0"/>
      <w:divBdr>
        <w:top w:val="none" w:sz="0" w:space="0" w:color="auto"/>
        <w:left w:val="none" w:sz="0" w:space="0" w:color="auto"/>
        <w:bottom w:val="none" w:sz="0" w:space="0" w:color="auto"/>
        <w:right w:val="none" w:sz="0" w:space="0" w:color="auto"/>
      </w:divBdr>
    </w:div>
    <w:div w:id="1610619363">
      <w:bodyDiv w:val="1"/>
      <w:marLeft w:val="0"/>
      <w:marRight w:val="0"/>
      <w:marTop w:val="0"/>
      <w:marBottom w:val="0"/>
      <w:divBdr>
        <w:top w:val="none" w:sz="0" w:space="0" w:color="auto"/>
        <w:left w:val="none" w:sz="0" w:space="0" w:color="auto"/>
        <w:bottom w:val="none" w:sz="0" w:space="0" w:color="auto"/>
        <w:right w:val="none" w:sz="0" w:space="0" w:color="auto"/>
      </w:divBdr>
    </w:div>
    <w:div w:id="1884368507">
      <w:bodyDiv w:val="1"/>
      <w:marLeft w:val="0"/>
      <w:marRight w:val="0"/>
      <w:marTop w:val="0"/>
      <w:marBottom w:val="0"/>
      <w:divBdr>
        <w:top w:val="none" w:sz="0" w:space="0" w:color="auto"/>
        <w:left w:val="none" w:sz="0" w:space="0" w:color="auto"/>
        <w:bottom w:val="none" w:sz="0" w:space="0" w:color="auto"/>
        <w:right w:val="none" w:sz="0" w:space="0" w:color="auto"/>
      </w:divBdr>
    </w:div>
    <w:div w:id="1989435735">
      <w:bodyDiv w:val="1"/>
      <w:marLeft w:val="0"/>
      <w:marRight w:val="0"/>
      <w:marTop w:val="0"/>
      <w:marBottom w:val="0"/>
      <w:divBdr>
        <w:top w:val="none" w:sz="0" w:space="0" w:color="auto"/>
        <w:left w:val="none" w:sz="0" w:space="0" w:color="auto"/>
        <w:bottom w:val="none" w:sz="0" w:space="0" w:color="auto"/>
        <w:right w:val="none" w:sz="0" w:space="0" w:color="auto"/>
      </w:divBdr>
    </w:div>
    <w:div w:id="2075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chart" Target="charts/chart1.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wmf"/><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__3.vsdx"/><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oleObject1.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package" Target="embeddings/Microsoft_Visio___2.vsdx"/><Relationship Id="rId23" Type="http://schemas.openxmlformats.org/officeDocument/2006/relationships/image" Target="media/image7.wmf"/><Relationship Id="rId28" Type="http://schemas.openxmlformats.org/officeDocument/2006/relationships/oleObject" Target="embeddings/oleObject5.bin"/><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1.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oleObject" Target="embeddings/oleObject2.bin"/><Relationship Id="rId27" Type="http://schemas.openxmlformats.org/officeDocument/2006/relationships/image" Target="media/image9.w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54933\Desktop\ebsilonstudy\&#25991;&#31456;&#25968;&#25454;\&#36213;&#23478;&#27589;&#27169;&#25311;&#31995;&#32479;\&#31995;&#32479;&#21464;&#24037;&#20917;&#21508;&#37096;&#20214;&#29992;&#20998;&#26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5E-4F22-B3A1-9ADE4D48CAD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5E-4F22-B3A1-9ADE4D48CAD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5E-4F22-B3A1-9ADE4D48CAD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A5E-4F22-B3A1-9ADE4D48CAD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A5E-4F22-B3A1-9ADE4D48CAD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A5E-4F22-B3A1-9ADE4D48CAD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A5E-4F22-B3A1-9ADE4D48CADE}"/>
              </c:ext>
            </c:extLst>
          </c:dPt>
          <c:dLbls>
            <c:dLbl>
              <c:idx val="0"/>
              <c:layout>
                <c:manualLayout>
                  <c:x val="0.14370767716535432"/>
                  <c:y val="2.8594342373869509E-3"/>
                </c:manualLayout>
              </c:layout>
              <c:numFmt formatCode="0.00%" sourceLinked="0"/>
              <c:spPr>
                <a:solidFill>
                  <a:sysClr val="window" lastClr="FFFFFF"/>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A5E-4F22-B3A1-9ADE4D48CADE}"/>
                </c:ext>
              </c:extLst>
            </c:dLbl>
            <c:dLbl>
              <c:idx val="1"/>
              <c:layout>
                <c:manualLayout>
                  <c:x val="5.9099737532808297E-2"/>
                  <c:y val="0.2050287984835229"/>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A5E-4F22-B3A1-9ADE4D48CADE}"/>
                </c:ext>
              </c:extLst>
            </c:dLbl>
            <c:dLbl>
              <c:idx val="2"/>
              <c:layout>
                <c:manualLayout>
                  <c:x val="1.1075021872265966E-3"/>
                  <c:y val="-1.266294838145231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A5E-4F22-B3A1-9ADE4D48CADE}"/>
                </c:ext>
              </c:extLst>
            </c:dLbl>
            <c:dLbl>
              <c:idx val="3"/>
              <c:layout>
                <c:manualLayout>
                  <c:x val="7.204396325459419E-3"/>
                  <c:y val="3.6075750947798191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A5E-4F22-B3A1-9ADE4D48CADE}"/>
                </c:ext>
              </c:extLst>
            </c:dLbl>
            <c:dLbl>
              <c:idx val="4"/>
              <c:layout>
                <c:manualLayout>
                  <c:x val="-2.4705599300087488E-2"/>
                  <c:y val="1.3870297462817148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A5E-4F22-B3A1-9ADE4D48CADE}"/>
                </c:ext>
              </c:extLst>
            </c:dLbl>
            <c:dLbl>
              <c:idx val="6"/>
              <c:layout>
                <c:manualLayout>
                  <c:x val="-0.13523206474190733"/>
                  <c:y val="-1.7701953922426364E-3"/>
                </c:manualLayout>
              </c:layout>
              <c:numFmt formatCode="0.0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CA5E-4F22-B3A1-9ADE4D48CAD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zh-CN"/>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优化系统给用损失分布图!$A$1:$A$6</c:f>
              <c:strCache>
                <c:ptCount val="6"/>
                <c:pt idx="0">
                  <c:v>Power generation</c:v>
                </c:pt>
                <c:pt idx="1">
                  <c:v>Boiler（without AP）</c:v>
                </c:pt>
                <c:pt idx="2">
                  <c:v>Turbine</c:v>
                </c:pt>
                <c:pt idx="3">
                  <c:v>Air Preheater </c:v>
                </c:pt>
                <c:pt idx="4">
                  <c:v>Other</c:v>
                </c:pt>
                <c:pt idx="5">
                  <c:v>Regenerative system</c:v>
                </c:pt>
              </c:strCache>
            </c:strRef>
          </c:cat>
          <c:val>
            <c:numRef>
              <c:f>优化系统给用损失分布图!$B$1:$B$6</c:f>
              <c:numCache>
                <c:formatCode>General</c:formatCode>
                <c:ptCount val="6"/>
                <c:pt idx="0">
                  <c:v>1011.21</c:v>
                </c:pt>
                <c:pt idx="1">
                  <c:v>872.22337148317297</c:v>
                </c:pt>
                <c:pt idx="2">
                  <c:v>63.966999999999999</c:v>
                </c:pt>
                <c:pt idx="3">
                  <c:v>16.553000000000001</c:v>
                </c:pt>
                <c:pt idx="4">
                  <c:v>142.41665065797679</c:v>
                </c:pt>
                <c:pt idx="5">
                  <c:v>21.557000000000002</c:v>
                </c:pt>
              </c:numCache>
            </c:numRef>
          </c:val>
          <c:extLst>
            <c:ext xmlns:c16="http://schemas.microsoft.com/office/drawing/2014/chart" uri="{C3380CC4-5D6E-409C-BE32-E72D297353CC}">
              <c16:uniqueId val="{0000000E-CA5E-4F22-B3A1-9ADE4D48CADE}"/>
            </c:ext>
          </c:extLst>
        </c:ser>
        <c:dLbls>
          <c:showLegendKey val="0"/>
          <c:showVal val="0"/>
          <c:showCatName val="0"/>
          <c:showSerName val="0"/>
          <c:showPercent val="0"/>
          <c:showBubbleSize val="0"/>
          <c:showLeaderLines val="1"/>
        </c:dLbls>
        <c:gapWidth val="93"/>
        <c:splitType val="pos"/>
        <c:splitPos val="5"/>
        <c:secondPieSize val="64"/>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4DFDE-25B2-48BC-893A-CB5CEF0D20F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50596-B03F-4959-B3E1-0C5CE38D2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38441</TotalTime>
  <Pages>1</Pages>
  <Words>5527</Words>
  <Characters>31505</Characters>
  <Application>Microsoft Office Word</Application>
  <DocSecurity>0</DocSecurity>
  <Lines>262</Lines>
  <Paragraphs>73</Paragraphs>
  <ScaleCrop>false</ScaleCrop>
  <Company/>
  <LinksUpToDate>false</LinksUpToDate>
  <CharactersWithSpaces>36959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dc:creator>
  <cp:keywords/>
  <dc:description/>
  <cp:lastModifiedBy>lei zhang</cp:lastModifiedBy>
  <cp:revision>226</cp:revision>
  <cp:lastPrinted>2017-05-25T09:11:00Z</cp:lastPrinted>
  <dcterms:created xsi:type="dcterms:W3CDTF">2017-07-27T02:40:00Z</dcterms:created>
  <dcterms:modified xsi:type="dcterms:W3CDTF">2017-12-28T07:46:00Z</dcterms:modified>
</cp:coreProperties>
</file>